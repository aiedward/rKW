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C2BAE" w14:textId="77777777" w:rsidR="0019415D" w:rsidRDefault="0019415D" w:rsidP="00A43459">
      <w:pPr>
        <w:spacing w:line="360" w:lineRule="auto"/>
        <w:contextualSpacing/>
        <w:jc w:val="center"/>
        <w:rPr>
          <w:b/>
          <w:sz w:val="36"/>
        </w:rPr>
      </w:pPr>
      <w:bookmarkStart w:id="0" w:name="_GoBack"/>
      <w:bookmarkEnd w:id="0"/>
    </w:p>
    <w:p w14:paraId="161A0719" w14:textId="77777777" w:rsidR="0019415D" w:rsidRDefault="0019415D" w:rsidP="00A43459">
      <w:pPr>
        <w:spacing w:line="360" w:lineRule="auto"/>
        <w:contextualSpacing/>
        <w:jc w:val="center"/>
        <w:rPr>
          <w:b/>
          <w:sz w:val="36"/>
        </w:rPr>
      </w:pPr>
    </w:p>
    <w:p w14:paraId="010C5890" w14:textId="77777777" w:rsidR="0019415D" w:rsidRDefault="0019415D" w:rsidP="00A43459">
      <w:pPr>
        <w:spacing w:line="360" w:lineRule="auto"/>
        <w:contextualSpacing/>
        <w:jc w:val="center"/>
        <w:rPr>
          <w:b/>
          <w:sz w:val="36"/>
        </w:rPr>
      </w:pPr>
    </w:p>
    <w:p w14:paraId="0E3C0882" w14:textId="1E01FEC2" w:rsidR="004157CC" w:rsidRPr="0019415D" w:rsidRDefault="009370B3" w:rsidP="00A43459">
      <w:pPr>
        <w:spacing w:line="360" w:lineRule="auto"/>
        <w:contextualSpacing/>
        <w:jc w:val="center"/>
        <w:rPr>
          <w:b/>
          <w:sz w:val="40"/>
        </w:rPr>
      </w:pPr>
      <w:r>
        <w:rPr>
          <w:b/>
          <w:sz w:val="40"/>
        </w:rPr>
        <w:t>New Ways to Build</w:t>
      </w:r>
      <w:r w:rsidR="004157CC" w:rsidRPr="0019415D">
        <w:rPr>
          <w:b/>
          <w:sz w:val="40"/>
        </w:rPr>
        <w:t xml:space="preserve"> Employability Skills </w:t>
      </w:r>
      <w:r>
        <w:rPr>
          <w:b/>
          <w:sz w:val="40"/>
        </w:rPr>
        <w:t xml:space="preserve">at Scale: Regional and National Lessons through </w:t>
      </w:r>
      <w:r w:rsidR="004157CC" w:rsidRPr="0019415D">
        <w:rPr>
          <w:b/>
          <w:sz w:val="40"/>
        </w:rPr>
        <w:t>Prototyping</w:t>
      </w:r>
    </w:p>
    <w:p w14:paraId="5471285B" w14:textId="46CEBCE5" w:rsidR="0019415D" w:rsidRDefault="0019415D" w:rsidP="00A43459">
      <w:pPr>
        <w:spacing w:line="360" w:lineRule="auto"/>
        <w:contextualSpacing/>
        <w:jc w:val="center"/>
        <w:rPr>
          <w:b/>
          <w:sz w:val="36"/>
        </w:rPr>
      </w:pPr>
    </w:p>
    <w:p w14:paraId="04316D5E" w14:textId="0679507C" w:rsidR="0019415D" w:rsidRDefault="0019415D" w:rsidP="00A43459">
      <w:pPr>
        <w:spacing w:line="360" w:lineRule="auto"/>
        <w:contextualSpacing/>
        <w:jc w:val="center"/>
        <w:rPr>
          <w:b/>
          <w:sz w:val="36"/>
        </w:rPr>
      </w:pPr>
    </w:p>
    <w:p w14:paraId="77115419" w14:textId="77777777" w:rsidR="0019415D" w:rsidRPr="004157CC" w:rsidRDefault="0019415D" w:rsidP="00A43459">
      <w:pPr>
        <w:spacing w:line="360" w:lineRule="auto"/>
        <w:contextualSpacing/>
        <w:jc w:val="center"/>
        <w:rPr>
          <w:b/>
          <w:sz w:val="36"/>
        </w:rPr>
      </w:pPr>
    </w:p>
    <w:p w14:paraId="301F0D43" w14:textId="77777777" w:rsidR="004157CC" w:rsidRPr="004157CC" w:rsidRDefault="004157CC" w:rsidP="004157CC">
      <w:pPr>
        <w:spacing w:line="360" w:lineRule="auto"/>
        <w:contextualSpacing/>
        <w:jc w:val="center"/>
        <w:rPr>
          <w:b/>
          <w:sz w:val="36"/>
        </w:rPr>
      </w:pPr>
    </w:p>
    <w:p w14:paraId="5A3420A4" w14:textId="77777777" w:rsidR="00962DF8" w:rsidRPr="0019415D" w:rsidRDefault="00962DF8" w:rsidP="00962DF8">
      <w:pPr>
        <w:spacing w:line="360" w:lineRule="auto"/>
        <w:contextualSpacing/>
        <w:jc w:val="center"/>
        <w:rPr>
          <w:b/>
          <w:sz w:val="32"/>
        </w:rPr>
      </w:pPr>
      <w:r w:rsidRPr="0019415D">
        <w:rPr>
          <w:b/>
          <w:sz w:val="32"/>
        </w:rPr>
        <w:t>A Proposal to EDA’s Research and Evaluation and National Technical Assistance Program</w:t>
      </w:r>
    </w:p>
    <w:p w14:paraId="1CD51104" w14:textId="77777777" w:rsidR="00962DF8" w:rsidRPr="0019415D" w:rsidRDefault="00962DF8" w:rsidP="00962DF8">
      <w:pPr>
        <w:spacing w:line="360" w:lineRule="auto"/>
        <w:contextualSpacing/>
        <w:jc w:val="center"/>
        <w:rPr>
          <w:b/>
          <w:sz w:val="32"/>
        </w:rPr>
      </w:pPr>
    </w:p>
    <w:p w14:paraId="34FA8D56" w14:textId="77777777" w:rsidR="00962DF8" w:rsidRPr="0019415D" w:rsidRDefault="00962DF8" w:rsidP="00962DF8">
      <w:pPr>
        <w:spacing w:line="360" w:lineRule="auto"/>
        <w:contextualSpacing/>
        <w:jc w:val="center"/>
        <w:rPr>
          <w:b/>
          <w:sz w:val="32"/>
        </w:rPr>
      </w:pPr>
      <w:r w:rsidRPr="0019415D">
        <w:rPr>
          <w:b/>
          <w:sz w:val="32"/>
        </w:rPr>
        <w:t>Submitted by</w:t>
      </w:r>
    </w:p>
    <w:p w14:paraId="0B0CEFA4" w14:textId="77777777" w:rsidR="00962DF8" w:rsidRPr="0019415D" w:rsidRDefault="00962DF8" w:rsidP="00962DF8">
      <w:pPr>
        <w:spacing w:line="360" w:lineRule="auto"/>
        <w:contextualSpacing/>
        <w:jc w:val="center"/>
        <w:rPr>
          <w:b/>
          <w:sz w:val="32"/>
        </w:rPr>
      </w:pPr>
    </w:p>
    <w:p w14:paraId="0A52206D" w14:textId="77777777" w:rsidR="00962DF8" w:rsidRDefault="00962DF8" w:rsidP="00962DF8">
      <w:pPr>
        <w:spacing w:line="360" w:lineRule="auto"/>
        <w:contextualSpacing/>
        <w:jc w:val="center"/>
        <w:rPr>
          <w:b/>
          <w:sz w:val="32"/>
        </w:rPr>
      </w:pPr>
      <w:proofErr w:type="spellStart"/>
      <w:r w:rsidRPr="0019415D">
        <w:rPr>
          <w:b/>
          <w:sz w:val="32"/>
        </w:rPr>
        <w:t>KentuckianaWorks</w:t>
      </w:r>
      <w:proofErr w:type="spellEnd"/>
    </w:p>
    <w:p w14:paraId="0BB2B1C5" w14:textId="77777777" w:rsidR="00962DF8" w:rsidRDefault="00962DF8" w:rsidP="00962DF8">
      <w:pPr>
        <w:spacing w:line="360" w:lineRule="auto"/>
        <w:contextualSpacing/>
        <w:jc w:val="center"/>
        <w:rPr>
          <w:b/>
          <w:sz w:val="32"/>
        </w:rPr>
      </w:pPr>
    </w:p>
    <w:p w14:paraId="615A8092" w14:textId="77777777" w:rsidR="00962DF8" w:rsidRDefault="00962DF8" w:rsidP="00962DF8">
      <w:pPr>
        <w:spacing w:line="360" w:lineRule="auto"/>
        <w:contextualSpacing/>
        <w:jc w:val="center"/>
        <w:rPr>
          <w:b/>
          <w:sz w:val="32"/>
        </w:rPr>
      </w:pPr>
      <w:r>
        <w:rPr>
          <w:b/>
          <w:sz w:val="32"/>
        </w:rPr>
        <w:t xml:space="preserve">in partnership with  </w:t>
      </w:r>
    </w:p>
    <w:p w14:paraId="68034F1B" w14:textId="77777777" w:rsidR="00962DF8" w:rsidRPr="0019415D" w:rsidRDefault="00962DF8" w:rsidP="00962DF8">
      <w:pPr>
        <w:spacing w:line="360" w:lineRule="auto"/>
        <w:contextualSpacing/>
        <w:jc w:val="center"/>
        <w:rPr>
          <w:b/>
          <w:sz w:val="32"/>
        </w:rPr>
      </w:pPr>
      <w:r>
        <w:rPr>
          <w:b/>
          <w:sz w:val="32"/>
        </w:rPr>
        <w:t xml:space="preserve">The </w:t>
      </w:r>
      <w:r w:rsidRPr="0019415D">
        <w:rPr>
          <w:b/>
          <w:sz w:val="32"/>
        </w:rPr>
        <w:t xml:space="preserve">National Fund for Workforce Solutions and </w:t>
      </w:r>
      <w:proofErr w:type="spellStart"/>
      <w:r w:rsidRPr="0019415D">
        <w:rPr>
          <w:b/>
          <w:sz w:val="32"/>
        </w:rPr>
        <w:t>FutureWorks</w:t>
      </w:r>
      <w:proofErr w:type="spellEnd"/>
    </w:p>
    <w:p w14:paraId="61FEB87E" w14:textId="77777777" w:rsidR="00962DF8" w:rsidRPr="0019415D" w:rsidRDefault="00962DF8" w:rsidP="00962DF8">
      <w:pPr>
        <w:spacing w:line="360" w:lineRule="auto"/>
        <w:contextualSpacing/>
        <w:jc w:val="center"/>
        <w:rPr>
          <w:b/>
          <w:sz w:val="32"/>
        </w:rPr>
      </w:pPr>
    </w:p>
    <w:p w14:paraId="03F89304" w14:textId="77777777" w:rsidR="00962DF8" w:rsidRPr="0019415D" w:rsidRDefault="00962DF8" w:rsidP="00962DF8">
      <w:pPr>
        <w:spacing w:line="360" w:lineRule="auto"/>
        <w:contextualSpacing/>
        <w:jc w:val="center"/>
        <w:rPr>
          <w:b/>
          <w:sz w:val="32"/>
        </w:rPr>
      </w:pPr>
    </w:p>
    <w:p w14:paraId="722CC0BD" w14:textId="77777777" w:rsidR="00962DF8" w:rsidRPr="0019415D" w:rsidRDefault="00962DF8" w:rsidP="00962DF8">
      <w:pPr>
        <w:spacing w:line="360" w:lineRule="auto"/>
        <w:contextualSpacing/>
        <w:jc w:val="center"/>
        <w:rPr>
          <w:b/>
          <w:sz w:val="32"/>
        </w:rPr>
      </w:pPr>
      <w:r>
        <w:rPr>
          <w:b/>
          <w:sz w:val="32"/>
        </w:rPr>
        <w:t>October</w:t>
      </w:r>
      <w:r w:rsidRPr="0019415D">
        <w:rPr>
          <w:b/>
          <w:sz w:val="32"/>
        </w:rPr>
        <w:t xml:space="preserve"> 2016</w:t>
      </w:r>
    </w:p>
    <w:p w14:paraId="39EB0D05" w14:textId="1819CE95" w:rsidR="00962DF8" w:rsidRPr="008155B3" w:rsidRDefault="00962DF8" w:rsidP="00962DF8">
      <w:pPr>
        <w:spacing w:line="360" w:lineRule="auto"/>
        <w:contextualSpacing/>
        <w:jc w:val="center"/>
        <w:rPr>
          <w:b/>
        </w:rPr>
      </w:pPr>
      <w:r>
        <w:rPr>
          <w:b/>
        </w:rPr>
        <w:br w:type="page"/>
      </w:r>
    </w:p>
    <w:p w14:paraId="778AA7E3" w14:textId="77777777" w:rsidR="004157CC" w:rsidRDefault="004157CC" w:rsidP="00A43459">
      <w:pPr>
        <w:spacing w:line="360" w:lineRule="auto"/>
        <w:contextualSpacing/>
        <w:rPr>
          <w:b/>
        </w:rPr>
      </w:pPr>
    </w:p>
    <w:p w14:paraId="1D57B165" w14:textId="700367A9" w:rsidR="00260E6C" w:rsidRPr="004157CC" w:rsidRDefault="00771670" w:rsidP="004157CC">
      <w:pPr>
        <w:pStyle w:val="ListParagraph"/>
        <w:numPr>
          <w:ilvl w:val="0"/>
          <w:numId w:val="10"/>
        </w:numPr>
        <w:spacing w:line="360" w:lineRule="auto"/>
        <w:rPr>
          <w:b/>
        </w:rPr>
      </w:pPr>
      <w:commentRangeStart w:id="1"/>
      <w:r>
        <w:rPr>
          <w:b/>
        </w:rPr>
        <w:t>PROJECT NARRATIVE</w:t>
      </w:r>
      <w:commentRangeEnd w:id="1"/>
      <w:r w:rsidR="00407275">
        <w:rPr>
          <w:rStyle w:val="CommentReference"/>
        </w:rPr>
        <w:commentReference w:id="1"/>
      </w:r>
    </w:p>
    <w:p w14:paraId="483D21F8" w14:textId="77777777" w:rsidR="00E52F7B" w:rsidRPr="00295677" w:rsidRDefault="00295677" w:rsidP="00A77F49">
      <w:pPr>
        <w:spacing w:line="360" w:lineRule="auto"/>
        <w:contextualSpacing/>
        <w:rPr>
          <w:rFonts w:cs="Arial"/>
          <w:color w:val="244061" w:themeColor="accent1" w:themeShade="80"/>
          <w:shd w:val="clear" w:color="auto" w:fill="FFFFFF"/>
        </w:rPr>
      </w:pPr>
      <w:r w:rsidRPr="00295677">
        <w:rPr>
          <w:rFonts w:cs="Arial"/>
          <w:color w:val="244061" w:themeColor="accent1" w:themeShade="80"/>
          <w:shd w:val="clear" w:color="auto" w:fill="FFFFFF"/>
        </w:rPr>
        <w:t>[A project narrative justifying the request for the funding award. There is no specific format or required length for the narrative, although, at a minimum the project narrative should discuss the following:]</w:t>
      </w:r>
    </w:p>
    <w:p w14:paraId="6C4CFC5C" w14:textId="77777777" w:rsidR="00593D04" w:rsidRDefault="00DC0CB3" w:rsidP="00AD3E39">
      <w:pPr>
        <w:spacing w:line="360" w:lineRule="auto"/>
        <w:contextualSpacing/>
        <w:rPr>
          <w:rFonts w:cs="Arial"/>
          <w:color w:val="222222"/>
          <w:shd w:val="clear" w:color="auto" w:fill="FFFFFF"/>
        </w:rPr>
      </w:pPr>
      <w:r w:rsidRPr="00DC0CB3">
        <w:rPr>
          <w:rFonts w:cs="Arial"/>
          <w:b/>
          <w:color w:val="222222"/>
          <w:shd w:val="clear" w:color="auto" w:fill="FFFFFF"/>
        </w:rPr>
        <w:t>Quick Summary:</w:t>
      </w:r>
      <w:r>
        <w:rPr>
          <w:rFonts w:cs="Arial"/>
          <w:color w:val="222222"/>
          <w:shd w:val="clear" w:color="auto" w:fill="FFFFFF"/>
        </w:rPr>
        <w:t xml:space="preserve">  </w:t>
      </w:r>
    </w:p>
    <w:p w14:paraId="607A4A62" w14:textId="77777777" w:rsidR="00295677" w:rsidRPr="00295677" w:rsidRDefault="00295677" w:rsidP="00AD3E39">
      <w:pPr>
        <w:spacing w:line="360" w:lineRule="auto"/>
        <w:contextualSpacing/>
        <w:rPr>
          <w:rFonts w:cs="Arial"/>
          <w:color w:val="244061" w:themeColor="accent1" w:themeShade="80"/>
          <w:shd w:val="clear" w:color="auto" w:fill="FFFFFF"/>
        </w:rPr>
      </w:pPr>
      <w:r w:rsidRPr="00295677">
        <w:rPr>
          <w:rFonts w:cs="Arial"/>
          <w:color w:val="244061" w:themeColor="accent1" w:themeShade="80"/>
          <w:shd w:val="clear" w:color="auto" w:fill="FFFFFF"/>
        </w:rPr>
        <w:t>[A summary of the proposed project:]</w:t>
      </w:r>
    </w:p>
    <w:p w14:paraId="4E848045" w14:textId="51680BA9" w:rsidR="009A67CE" w:rsidRDefault="00962DF8" w:rsidP="00AD3E39">
      <w:pPr>
        <w:spacing w:line="360" w:lineRule="auto"/>
        <w:contextualSpacing/>
        <w:rPr>
          <w:rFonts w:cs="Arial"/>
          <w:color w:val="222222"/>
          <w:shd w:val="clear" w:color="auto" w:fill="FFFFFF"/>
        </w:rPr>
      </w:pPr>
      <w:r>
        <w:rPr>
          <w:rFonts w:cs="Arial"/>
          <w:color w:val="222222"/>
          <w:shd w:val="clear" w:color="auto" w:fill="FFFFFF"/>
        </w:rPr>
        <w:t>A</w:t>
      </w:r>
      <w:r w:rsidRPr="00146E69">
        <w:rPr>
          <w:rFonts w:cs="Arial"/>
          <w:color w:val="222222"/>
          <w:shd w:val="clear" w:color="auto" w:fill="FFFFFF"/>
        </w:rPr>
        <w:t xml:space="preserve"> common refrain from employers across the country is that </w:t>
      </w:r>
      <w:r>
        <w:rPr>
          <w:rFonts w:cs="Arial"/>
          <w:color w:val="222222"/>
          <w:shd w:val="clear" w:color="auto" w:fill="FFFFFF"/>
        </w:rPr>
        <w:t xml:space="preserve">baseline employability </w:t>
      </w:r>
      <w:r w:rsidRPr="00146E69">
        <w:rPr>
          <w:rFonts w:cs="Arial"/>
          <w:color w:val="222222"/>
          <w:shd w:val="clear" w:color="auto" w:fill="FFFFFF"/>
        </w:rPr>
        <w:t xml:space="preserve">skills are in short supply </w:t>
      </w:r>
      <w:r w:rsidR="005311F5">
        <w:rPr>
          <w:rFonts w:cs="Arial"/>
          <w:color w:val="222222"/>
          <w:shd w:val="clear" w:color="auto" w:fill="FFFFFF"/>
        </w:rPr>
        <w:t>among workers</w:t>
      </w:r>
      <w:r w:rsidRPr="00146E69">
        <w:rPr>
          <w:rFonts w:cs="Arial"/>
          <w:color w:val="222222"/>
          <w:shd w:val="clear" w:color="auto" w:fill="FFFFFF"/>
        </w:rPr>
        <w:t>.</w:t>
      </w:r>
      <w:r>
        <w:rPr>
          <w:rFonts w:cs="Arial"/>
          <w:color w:val="222222"/>
          <w:shd w:val="clear" w:color="auto" w:fill="FFFFFF"/>
        </w:rPr>
        <w:t xml:space="preserve"> These are foundational skills</w:t>
      </w:r>
      <w:r w:rsidRPr="00962DF8">
        <w:rPr>
          <w:rFonts w:cs="Arial"/>
          <w:color w:val="222222"/>
          <w:shd w:val="clear" w:color="auto" w:fill="FFFFFF"/>
        </w:rPr>
        <w:t xml:space="preserve"> </w:t>
      </w:r>
      <w:r w:rsidR="006B0A67" w:rsidRPr="00146E69">
        <w:rPr>
          <w:rFonts w:cs="Arial"/>
          <w:color w:val="222222"/>
          <w:shd w:val="clear" w:color="auto" w:fill="FFFFFF"/>
        </w:rPr>
        <w:t>across occupation</w:t>
      </w:r>
      <w:r w:rsidR="006B0A67">
        <w:rPr>
          <w:rFonts w:cs="Arial"/>
          <w:color w:val="222222"/>
          <w:shd w:val="clear" w:color="auto" w:fill="FFFFFF"/>
        </w:rPr>
        <w:t>s</w:t>
      </w:r>
      <w:r w:rsidR="006B0A67" w:rsidRPr="00146E69">
        <w:rPr>
          <w:rFonts w:cs="Arial"/>
          <w:color w:val="222222"/>
          <w:shd w:val="clear" w:color="auto" w:fill="FFFFFF"/>
        </w:rPr>
        <w:t xml:space="preserve"> and industr</w:t>
      </w:r>
      <w:r w:rsidR="006B0A67">
        <w:rPr>
          <w:rFonts w:cs="Arial"/>
          <w:color w:val="222222"/>
          <w:shd w:val="clear" w:color="auto" w:fill="FFFFFF"/>
        </w:rPr>
        <w:t xml:space="preserve">ies </w:t>
      </w:r>
      <w:r>
        <w:rPr>
          <w:rFonts w:cs="Arial"/>
          <w:color w:val="222222"/>
          <w:shd w:val="clear" w:color="auto" w:fill="FFFFFF"/>
        </w:rPr>
        <w:t>that every employee needs to be successful in the workplace, such as</w:t>
      </w:r>
      <w:r w:rsidRPr="00962DF8">
        <w:t xml:space="preserve"> </w:t>
      </w:r>
      <w:r w:rsidRPr="00962DF8">
        <w:rPr>
          <w:rFonts w:cs="Arial"/>
          <w:color w:val="222222"/>
          <w:shd w:val="clear" w:color="auto" w:fill="FFFFFF"/>
        </w:rPr>
        <w:t>strong academi</w:t>
      </w:r>
      <w:r>
        <w:rPr>
          <w:rFonts w:cs="Arial"/>
          <w:color w:val="222222"/>
          <w:shd w:val="clear" w:color="auto" w:fill="FFFFFF"/>
        </w:rPr>
        <w:t xml:space="preserve">c grounding in reading and math, proficiency in workplace skills such as problem solving and planning, and non-cognitive </w:t>
      </w:r>
      <w:r w:rsidRPr="00962DF8">
        <w:rPr>
          <w:rFonts w:cs="Arial"/>
          <w:color w:val="222222"/>
          <w:shd w:val="clear" w:color="auto" w:fill="FFFFFF"/>
        </w:rPr>
        <w:t xml:space="preserve">abilities such as </w:t>
      </w:r>
      <w:r w:rsidRPr="00146E69">
        <w:rPr>
          <w:rFonts w:cs="Arial"/>
          <w:color w:val="222222"/>
          <w:shd w:val="clear" w:color="auto" w:fill="FFFFFF"/>
        </w:rPr>
        <w:t xml:space="preserve">adaptability, </w:t>
      </w:r>
      <w:r>
        <w:rPr>
          <w:rFonts w:cs="Arial"/>
          <w:color w:val="222222"/>
          <w:shd w:val="clear" w:color="auto" w:fill="FFFFFF"/>
        </w:rPr>
        <w:t>integrity, and dependability</w:t>
      </w:r>
      <w:r w:rsidR="005311F5">
        <w:rPr>
          <w:rFonts w:cs="Arial"/>
          <w:color w:val="222222"/>
          <w:shd w:val="clear" w:color="auto" w:fill="FFFFFF"/>
        </w:rPr>
        <w:t>.</w:t>
      </w:r>
      <w:r>
        <w:rPr>
          <w:rFonts w:cs="Arial"/>
          <w:color w:val="222222"/>
          <w:shd w:val="clear" w:color="auto" w:fill="FFFFFF"/>
        </w:rPr>
        <w:t xml:space="preserve"> </w:t>
      </w:r>
      <w:r w:rsidR="005311F5" w:rsidRPr="005311F5">
        <w:t xml:space="preserve">The National Network, a group of businesses and industry associations that represent 75 percent of projected U.S. job growth through 2020, recently </w:t>
      </w:r>
      <w:r w:rsidR="006B0A67">
        <w:t xml:space="preserve">catalogued these </w:t>
      </w:r>
      <w:r w:rsidR="005311F5">
        <w:t xml:space="preserve">skills </w:t>
      </w:r>
      <w:r w:rsidR="006B0A67">
        <w:t xml:space="preserve">into groups </w:t>
      </w:r>
      <w:r w:rsidR="005311F5">
        <w:t>consisting of personal skills, people skills, workplace skills, and applied knowledge.</w:t>
      </w:r>
      <w:r w:rsidR="00F645E4">
        <w:rPr>
          <w:rFonts w:cs="Arial"/>
          <w:color w:val="222222"/>
          <w:shd w:val="clear" w:color="auto" w:fill="FFFFFF"/>
        </w:rPr>
        <w:t xml:space="preserve"> </w:t>
      </w:r>
      <w:r w:rsidR="00CE4178">
        <w:rPr>
          <w:rFonts w:cs="Arial"/>
          <w:color w:val="222222"/>
          <w:shd w:val="clear" w:color="auto" w:fill="FFFFFF"/>
        </w:rPr>
        <w:t xml:space="preserve">(See graphic). </w:t>
      </w:r>
    </w:p>
    <w:p w14:paraId="20DD01FF" w14:textId="77777777" w:rsidR="00CE4178" w:rsidRDefault="00CE4178" w:rsidP="009F2C39">
      <w:pPr>
        <w:spacing w:line="360" w:lineRule="auto"/>
        <w:contextualSpacing/>
      </w:pPr>
    </w:p>
    <w:p w14:paraId="6DDE3C7D" w14:textId="2C60F4FD" w:rsidR="00CE4178" w:rsidRDefault="00CE4178" w:rsidP="009F2C39">
      <w:pPr>
        <w:spacing w:line="360" w:lineRule="auto"/>
        <w:contextualSpacing/>
      </w:pPr>
      <w:r>
        <w:rPr>
          <w:noProof/>
        </w:rPr>
        <mc:AlternateContent>
          <mc:Choice Requires="wps">
            <w:drawing>
              <wp:anchor distT="0" distB="0" distL="114300" distR="114300" simplePos="0" relativeHeight="251659264" behindDoc="0" locked="0" layoutInCell="1" allowOverlap="1" wp14:anchorId="1EA3473C" wp14:editId="38356FC9">
                <wp:simplePos x="0" y="0"/>
                <wp:positionH relativeFrom="margin">
                  <wp:align>center</wp:align>
                </wp:positionH>
                <wp:positionV relativeFrom="paragraph">
                  <wp:posOffset>-99060</wp:posOffset>
                </wp:positionV>
                <wp:extent cx="3181350" cy="419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181350" cy="419100"/>
                        </a:xfrm>
                        <a:prstGeom prst="rect">
                          <a:avLst/>
                        </a:prstGeom>
                        <a:solidFill>
                          <a:schemeClr val="lt1"/>
                        </a:solidFill>
                        <a:ln w="6350">
                          <a:solidFill>
                            <a:schemeClr val="bg1"/>
                          </a:solidFill>
                        </a:ln>
                      </wps:spPr>
                      <wps:txbx>
                        <w:txbxContent>
                          <w:p w14:paraId="1D539CD4" w14:textId="2FE7A8AD" w:rsidR="001F5BE4" w:rsidRPr="00CE4178" w:rsidRDefault="001F5BE4" w:rsidP="00CE4178">
                            <w:pPr>
                              <w:jc w:val="center"/>
                              <w:rPr>
                                <w:b/>
                                <w:sz w:val="20"/>
                              </w:rPr>
                            </w:pPr>
                            <w:r w:rsidRPr="00CE4178">
                              <w:rPr>
                                <w:b/>
                                <w:sz w:val="20"/>
                              </w:rPr>
                              <w:t>Employ</w:t>
                            </w:r>
                            <w:r>
                              <w:rPr>
                                <w:b/>
                                <w:sz w:val="20"/>
                              </w:rPr>
                              <w:t xml:space="preserve">ability </w:t>
                            </w:r>
                            <w:r w:rsidRPr="00CE4178">
                              <w:rPr>
                                <w:b/>
                                <w:sz w:val="20"/>
                              </w:rPr>
                              <w:t>Skills</w:t>
                            </w:r>
                            <w:r>
                              <w:rPr>
                                <w:b/>
                                <w:sz w:val="20"/>
                              </w:rPr>
                              <w:t xml:space="preserve"> Identified by the </w:t>
                            </w:r>
                            <w:r w:rsidRPr="00CE4178">
                              <w:rPr>
                                <w:b/>
                                <w:sz w:val="20"/>
                              </w:rPr>
                              <w:t>National Network</w:t>
                            </w:r>
                            <w:r>
                              <w:rPr>
                                <w:b/>
                                <w:sz w:val="20"/>
                              </w:rPr>
                              <w:t xml:space="preserve"> (2015</w:t>
                            </w:r>
                            <w:r w:rsidRPr="00CE4178">
                              <w:rPr>
                                <w:b/>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EA3473C" id="_x0000_t202" coordsize="21600,21600" o:spt="202" path="m,l,21600r21600,l21600,xe">
                <v:stroke joinstyle="miter"/>
                <v:path gradientshapeok="t" o:connecttype="rect"/>
              </v:shapetype>
              <v:shape id="Text Box 2" o:spid="_x0000_s1026" type="#_x0000_t202" style="position:absolute;margin-left:0;margin-top:-7.8pt;width:250.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" fillcolor="white [3201]" strokecolor="white [3212]" strokeweight=".5pt">
                <v:textbox>
                  <w:txbxContent>
                    <w:p w14:paraId="1D539CD4" w14:textId="2FE7A8AD" w:rsidR="001F5BE4" w:rsidRPr="00CE4178" w:rsidRDefault="001F5BE4" w:rsidP="00CE4178">
                      <w:pPr>
                        <w:jc w:val="center"/>
                        <w:rPr>
                          <w:b/>
                          <w:sz w:val="20"/>
                        </w:rPr>
                      </w:pPr>
                      <w:r w:rsidRPr="00CE4178">
                        <w:rPr>
                          <w:b/>
                          <w:sz w:val="20"/>
                        </w:rPr>
                        <w:t>Employ</w:t>
                      </w:r>
                      <w:r>
                        <w:rPr>
                          <w:b/>
                          <w:sz w:val="20"/>
                        </w:rPr>
                        <w:t xml:space="preserve">ability </w:t>
                      </w:r>
                      <w:r w:rsidRPr="00CE4178">
                        <w:rPr>
                          <w:b/>
                          <w:sz w:val="20"/>
                        </w:rPr>
                        <w:t>Skills</w:t>
                      </w:r>
                      <w:r>
                        <w:rPr>
                          <w:b/>
                          <w:sz w:val="20"/>
                        </w:rPr>
                        <w:t xml:space="preserve"> Identified by the </w:t>
                      </w:r>
                      <w:r w:rsidRPr="00CE4178">
                        <w:rPr>
                          <w:b/>
                          <w:sz w:val="20"/>
                        </w:rPr>
                        <w:t>National Network</w:t>
                      </w:r>
                      <w:r>
                        <w:rPr>
                          <w:b/>
                          <w:sz w:val="20"/>
                        </w:rPr>
                        <w:t xml:space="preserve"> (2015</w:t>
                      </w:r>
                      <w:r w:rsidRPr="00CE4178">
                        <w:rPr>
                          <w:b/>
                          <w:sz w:val="20"/>
                        </w:rPr>
                        <w:t>)</w:t>
                      </w:r>
                    </w:p>
                  </w:txbxContent>
                </v:textbox>
                <w10:wrap anchorx="margin"/>
              </v:shape>
            </w:pict>
          </mc:Fallback>
        </mc:AlternateContent>
      </w:r>
    </w:p>
    <w:p w14:paraId="4DBEE57B" w14:textId="2CF92A73" w:rsidR="00CE4178" w:rsidRDefault="00CE4178" w:rsidP="00CE4178">
      <w:pPr>
        <w:spacing w:line="360" w:lineRule="auto"/>
        <w:contextualSpacing/>
        <w:jc w:val="center"/>
      </w:pPr>
      <w:r w:rsidRPr="00CE4178">
        <w:rPr>
          <w:noProof/>
        </w:rPr>
        <w:drawing>
          <wp:inline distT="0" distB="0" distL="0" distR="0" wp14:anchorId="68F4FE28" wp14:editId="725B056C">
            <wp:extent cx="3590761"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761" cy="3474720"/>
                    </a:xfrm>
                    <a:prstGeom prst="rect">
                      <a:avLst/>
                    </a:prstGeom>
                    <a:noFill/>
                    <a:ln>
                      <a:noFill/>
                    </a:ln>
                  </pic:spPr>
                </pic:pic>
              </a:graphicData>
            </a:graphic>
          </wp:inline>
        </w:drawing>
      </w:r>
    </w:p>
    <w:p w14:paraId="54660F1D" w14:textId="77777777" w:rsidR="006B0A67" w:rsidRDefault="006B0A67" w:rsidP="009F2C39">
      <w:pPr>
        <w:spacing w:line="360" w:lineRule="auto"/>
        <w:contextualSpacing/>
      </w:pPr>
    </w:p>
    <w:p w14:paraId="37253825" w14:textId="38343BF8" w:rsidR="00F35A2A" w:rsidRDefault="00F35A2A" w:rsidP="00F35A2A">
      <w:pPr>
        <w:spacing w:line="360" w:lineRule="auto"/>
        <w:contextualSpacing/>
        <w:rPr>
          <w:rFonts w:cs="Arial"/>
          <w:color w:val="222222"/>
          <w:shd w:val="clear" w:color="auto" w:fill="FFFFFF"/>
        </w:rPr>
      </w:pPr>
      <w:r>
        <w:rPr>
          <w:rFonts w:cs="Arial"/>
          <w:color w:val="222222"/>
          <w:shd w:val="clear" w:color="auto" w:fill="FFFFFF"/>
        </w:rPr>
        <w:t>Employers say that the lack of these basic skills hampers their ability to hire and keep workers, and cuts into their profitability.  Moreover, imprecise and untested pedagogy to build these basic employability skills impedes workers from obtaining good jobs and earnings.</w:t>
      </w:r>
      <w:r w:rsidRPr="00F35A2A">
        <w:rPr>
          <w:rStyle w:val="FootnoteReference"/>
          <w:rFonts w:cs="Arial"/>
          <w:color w:val="222222"/>
          <w:shd w:val="clear" w:color="auto" w:fill="FFFFFF"/>
        </w:rPr>
        <w:t xml:space="preserve"> </w:t>
      </w:r>
      <w:r>
        <w:rPr>
          <w:rStyle w:val="FootnoteReference"/>
          <w:rFonts w:cs="Arial"/>
          <w:color w:val="222222"/>
          <w:shd w:val="clear" w:color="auto" w:fill="FFFFFF"/>
        </w:rPr>
        <w:footnoteReference w:id="1"/>
      </w:r>
      <w:r>
        <w:rPr>
          <w:rFonts w:cs="Arial"/>
          <w:color w:val="222222"/>
          <w:shd w:val="clear" w:color="auto" w:fill="FFFFFF"/>
        </w:rPr>
        <w:t xml:space="preserve">  </w:t>
      </w:r>
    </w:p>
    <w:p w14:paraId="223D1571" w14:textId="77777777" w:rsidR="00F35A2A" w:rsidRDefault="00F35A2A" w:rsidP="009F2C39">
      <w:pPr>
        <w:spacing w:line="360" w:lineRule="auto"/>
        <w:contextualSpacing/>
      </w:pPr>
    </w:p>
    <w:p w14:paraId="5DE55333" w14:textId="0EEB32C4" w:rsidR="009F2C39" w:rsidRDefault="00887DBE" w:rsidP="009F2C39">
      <w:pPr>
        <w:spacing w:line="360" w:lineRule="auto"/>
        <w:contextualSpacing/>
        <w:rPr>
          <w:rFonts w:cs="Arial"/>
          <w:color w:val="222222"/>
          <w:shd w:val="clear" w:color="auto" w:fill="FFFFFF"/>
        </w:rPr>
      </w:pPr>
      <w:r>
        <w:t>This initiative will research, prototype, and then develop transferable and scalable strategies to help employers in economic region</w:t>
      </w:r>
      <w:r w:rsidR="00C41831">
        <w:t>s</w:t>
      </w:r>
      <w:r>
        <w:t xml:space="preserve"> overcome critical basic employability skill gaps that impede productivity and limit business expansion.  Specifically, the project will </w:t>
      </w:r>
      <w:r w:rsidR="00C41831">
        <w:t xml:space="preserve">deploy </w:t>
      </w:r>
      <w:r w:rsidR="005311F5">
        <w:t xml:space="preserve">a </w:t>
      </w:r>
      <w:r w:rsidR="00C41831">
        <w:t xml:space="preserve">prototype to test and learn from employer use of </w:t>
      </w:r>
      <w:r w:rsidR="00C41831">
        <w:rPr>
          <w:rFonts w:cs="Arial"/>
          <w:color w:val="222222"/>
          <w:shd w:val="clear" w:color="auto" w:fill="FFFFFF"/>
        </w:rPr>
        <w:t>“best in class” tools and products</w:t>
      </w:r>
      <w:r w:rsidR="00C41831" w:rsidRPr="00C41831">
        <w:rPr>
          <w:rFonts w:cs="Arial"/>
          <w:color w:val="222222"/>
          <w:shd w:val="clear" w:color="auto" w:fill="FFFFFF"/>
        </w:rPr>
        <w:t xml:space="preserve"> </w:t>
      </w:r>
      <w:r w:rsidR="00C41831">
        <w:rPr>
          <w:rFonts w:cs="Arial"/>
          <w:color w:val="222222"/>
          <w:shd w:val="clear" w:color="auto" w:fill="FFFFFF"/>
        </w:rPr>
        <w:t>to</w:t>
      </w:r>
      <w:r w:rsidR="00402EE1">
        <w:rPr>
          <w:rFonts w:cs="Arial"/>
          <w:color w:val="222222"/>
          <w:shd w:val="clear" w:color="auto" w:fill="FFFFFF"/>
        </w:rPr>
        <w:t xml:space="preserve"> build </w:t>
      </w:r>
      <w:r w:rsidR="00C41831">
        <w:rPr>
          <w:rFonts w:cs="Arial"/>
          <w:color w:val="222222"/>
          <w:shd w:val="clear" w:color="auto" w:fill="FFFFFF"/>
        </w:rPr>
        <w:t>basic employability skill</w:t>
      </w:r>
      <w:r w:rsidR="00F06024">
        <w:rPr>
          <w:rFonts w:cs="Arial"/>
          <w:color w:val="222222"/>
          <w:shd w:val="clear" w:color="auto" w:fill="FFFFFF"/>
        </w:rPr>
        <w:t>s and</w:t>
      </w:r>
      <w:r w:rsidR="00C41831">
        <w:rPr>
          <w:rFonts w:cs="Arial"/>
          <w:color w:val="222222"/>
          <w:shd w:val="clear" w:color="auto" w:fill="FFFFFF"/>
        </w:rPr>
        <w:t xml:space="preserve"> competencies </w:t>
      </w:r>
      <w:r w:rsidR="00402EE1">
        <w:rPr>
          <w:rFonts w:cs="Arial"/>
          <w:color w:val="222222"/>
          <w:shd w:val="clear" w:color="auto" w:fill="FFFFFF"/>
        </w:rPr>
        <w:t>for prospective employe</w:t>
      </w:r>
      <w:r w:rsidR="009A0EAE">
        <w:rPr>
          <w:rFonts w:cs="Arial"/>
          <w:color w:val="222222"/>
          <w:shd w:val="clear" w:color="auto" w:fill="FFFFFF"/>
        </w:rPr>
        <w:t>es that employers will hire</w:t>
      </w:r>
      <w:r w:rsidR="00C41831">
        <w:t xml:space="preserve">. </w:t>
      </w:r>
      <w:r w:rsidR="0083388F">
        <w:t xml:space="preserve"> We will start employability skills </w:t>
      </w:r>
      <w:r w:rsidR="00EA01F0">
        <w:t>prototyping in a “Tier 1” demonstration region and, based on early results and employer feedback,</w:t>
      </w:r>
      <w:r w:rsidR="009A0EAE">
        <w:t xml:space="preserve"> share learning and prime the pump for </w:t>
      </w:r>
      <w:r w:rsidR="009A0EAE" w:rsidRPr="009A67CE">
        <w:rPr>
          <w:rFonts w:cs="Arial"/>
          <w:color w:val="222222"/>
          <w:shd w:val="clear" w:color="auto" w:fill="FFFFFF"/>
        </w:rPr>
        <w:t xml:space="preserve">five to seven additional </w:t>
      </w:r>
      <w:r w:rsidR="009A0EAE">
        <w:rPr>
          <w:rFonts w:cs="Arial"/>
          <w:color w:val="222222"/>
          <w:shd w:val="clear" w:color="auto" w:fill="FFFFFF"/>
        </w:rPr>
        <w:t xml:space="preserve">“Tier 2” </w:t>
      </w:r>
      <w:r w:rsidR="0034277D">
        <w:rPr>
          <w:rFonts w:cs="Arial"/>
          <w:color w:val="222222"/>
          <w:shd w:val="clear" w:color="auto" w:fill="FFFFFF"/>
        </w:rPr>
        <w:t xml:space="preserve">network </w:t>
      </w:r>
      <w:r w:rsidR="009A0EAE" w:rsidRPr="009A67CE">
        <w:rPr>
          <w:rFonts w:cs="Arial"/>
          <w:color w:val="222222"/>
          <w:shd w:val="clear" w:color="auto" w:fill="FFFFFF"/>
        </w:rPr>
        <w:t>regions</w:t>
      </w:r>
      <w:r w:rsidR="009A0EAE">
        <w:rPr>
          <w:rFonts w:cs="Arial"/>
          <w:color w:val="222222"/>
          <w:shd w:val="clear" w:color="auto" w:fill="FFFFFF"/>
        </w:rPr>
        <w:t xml:space="preserve"> to get organized to launch prototypes</w:t>
      </w:r>
      <w:r w:rsidR="00F06024">
        <w:rPr>
          <w:rFonts w:cs="Arial"/>
          <w:color w:val="222222"/>
          <w:shd w:val="clear" w:color="auto" w:fill="FFFFFF"/>
        </w:rPr>
        <w:t xml:space="preserve"> shortly after the grant</w:t>
      </w:r>
      <w:r w:rsidR="0034277D">
        <w:rPr>
          <w:rFonts w:cs="Arial"/>
          <w:color w:val="222222"/>
          <w:shd w:val="clear" w:color="auto" w:fill="FFFFFF"/>
        </w:rPr>
        <w:t>.  T</w:t>
      </w:r>
      <w:r w:rsidR="00EA01F0">
        <w:t xml:space="preserve">he project will </w:t>
      </w:r>
      <w:r>
        <w:t xml:space="preserve">work through existing regional labor market intermediaries to (1) </w:t>
      </w:r>
      <w:r w:rsidR="00C41831">
        <w:t>prototype “</w:t>
      </w:r>
      <w:r w:rsidR="0018490E">
        <w:rPr>
          <w:rFonts w:cs="Arial"/>
          <w:color w:val="222222"/>
          <w:shd w:val="clear" w:color="auto" w:fill="FFFFFF"/>
        </w:rPr>
        <w:t>best in class” tools</w:t>
      </w:r>
      <w:r w:rsidR="004132E0">
        <w:rPr>
          <w:rFonts w:cs="Arial"/>
          <w:color w:val="222222"/>
          <w:shd w:val="clear" w:color="auto" w:fill="FFFFFF"/>
        </w:rPr>
        <w:t xml:space="preserve"> and products that </w:t>
      </w:r>
      <w:r w:rsidR="00EA01F0">
        <w:rPr>
          <w:rFonts w:cs="Arial"/>
          <w:color w:val="222222"/>
          <w:shd w:val="clear" w:color="auto" w:fill="FFFFFF"/>
        </w:rPr>
        <w:t xml:space="preserve">employers can use to assess, hire, and build the skills of workers to meet basic employability skill needs; (2) track the results </w:t>
      </w:r>
      <w:r w:rsidR="00EA01F0" w:rsidRPr="00571445">
        <w:rPr>
          <w:rFonts w:cs="Arial"/>
          <w:color w:val="222222"/>
          <w:shd w:val="clear" w:color="auto" w:fill="FFFFFF"/>
        </w:rPr>
        <w:t>as well as advantages</w:t>
      </w:r>
      <w:r w:rsidR="00EA01F0">
        <w:rPr>
          <w:rFonts w:cs="Arial"/>
          <w:color w:val="222222"/>
          <w:shd w:val="clear" w:color="auto" w:fill="FFFFFF"/>
        </w:rPr>
        <w:t>, opportunities</w:t>
      </w:r>
      <w:r w:rsidR="00EA01F0" w:rsidRPr="00571445">
        <w:rPr>
          <w:rFonts w:cs="Arial"/>
          <w:color w:val="222222"/>
          <w:shd w:val="clear" w:color="auto" w:fill="FFFFFF"/>
        </w:rPr>
        <w:t xml:space="preserve"> </w:t>
      </w:r>
      <w:r w:rsidR="00EA01F0">
        <w:rPr>
          <w:rFonts w:cs="Arial"/>
          <w:color w:val="222222"/>
          <w:shd w:val="clear" w:color="auto" w:fill="FFFFFF"/>
        </w:rPr>
        <w:t xml:space="preserve">and challenges of the prototype; (3) iterate </w:t>
      </w:r>
      <w:r w:rsidR="009F2C39">
        <w:rPr>
          <w:rFonts w:cs="Arial"/>
          <w:color w:val="222222"/>
          <w:shd w:val="clear" w:color="auto" w:fill="FFFFFF"/>
        </w:rPr>
        <w:t xml:space="preserve">new practice from the </w:t>
      </w:r>
      <w:r w:rsidR="00EA01F0">
        <w:rPr>
          <w:rFonts w:cs="Arial"/>
          <w:color w:val="222222"/>
          <w:shd w:val="clear" w:color="auto" w:fill="FFFFFF"/>
        </w:rPr>
        <w:t>prototypes</w:t>
      </w:r>
      <w:r w:rsidR="0034277D">
        <w:rPr>
          <w:rFonts w:cs="Arial"/>
          <w:color w:val="222222"/>
          <w:shd w:val="clear" w:color="auto" w:fill="FFFFFF"/>
        </w:rPr>
        <w:t xml:space="preserve">; and (4) prepare five to seven additional sites to launch similar prototypes. </w:t>
      </w:r>
      <w:r w:rsidR="00EA01F0">
        <w:rPr>
          <w:rFonts w:cs="Arial"/>
          <w:color w:val="222222"/>
          <w:shd w:val="clear" w:color="auto" w:fill="FFFFFF"/>
        </w:rPr>
        <w:t xml:space="preserve"> </w:t>
      </w:r>
      <w:r w:rsidR="009F2C39">
        <w:rPr>
          <w:rFonts w:cs="Arial"/>
          <w:color w:val="222222"/>
          <w:shd w:val="clear" w:color="auto" w:fill="FFFFFF"/>
        </w:rPr>
        <w:t xml:space="preserve">The </w:t>
      </w:r>
      <w:r w:rsidR="009F2C39" w:rsidRPr="009A67CE">
        <w:rPr>
          <w:rFonts w:cs="Arial"/>
          <w:color w:val="222222"/>
          <w:shd w:val="clear" w:color="auto" w:fill="FFFFFF"/>
        </w:rPr>
        <w:t>project will track and package the national learning outcomes from the</w:t>
      </w:r>
      <w:r w:rsidR="009F2C39">
        <w:rPr>
          <w:rFonts w:cs="Arial"/>
          <w:color w:val="222222"/>
          <w:shd w:val="clear" w:color="auto" w:fill="FFFFFF"/>
        </w:rPr>
        <w:t xml:space="preserve"> Tier 1</w:t>
      </w:r>
      <w:r w:rsidR="0034277D">
        <w:rPr>
          <w:rFonts w:cs="Arial"/>
          <w:color w:val="222222"/>
          <w:shd w:val="clear" w:color="auto" w:fill="FFFFFF"/>
        </w:rPr>
        <w:t xml:space="preserve"> prototype and lessons learned from preparing and organizing the </w:t>
      </w:r>
      <w:r w:rsidR="009F2C39">
        <w:rPr>
          <w:rFonts w:cs="Arial"/>
          <w:color w:val="222222"/>
          <w:shd w:val="clear" w:color="auto" w:fill="FFFFFF"/>
        </w:rPr>
        <w:t xml:space="preserve">Tier 2 </w:t>
      </w:r>
      <w:r w:rsidR="0034277D">
        <w:rPr>
          <w:rFonts w:cs="Arial"/>
          <w:color w:val="222222"/>
          <w:shd w:val="clear" w:color="auto" w:fill="FFFFFF"/>
        </w:rPr>
        <w:t xml:space="preserve">network regions </w:t>
      </w:r>
      <w:r w:rsidR="009F2C39" w:rsidRPr="009A67CE">
        <w:rPr>
          <w:rFonts w:cs="Arial"/>
          <w:color w:val="222222"/>
          <w:shd w:val="clear" w:color="auto" w:fill="FFFFFF"/>
        </w:rPr>
        <w:t xml:space="preserve">so the </w:t>
      </w:r>
      <w:r w:rsidR="0034277D">
        <w:rPr>
          <w:rFonts w:cs="Arial"/>
          <w:color w:val="222222"/>
          <w:shd w:val="clear" w:color="auto" w:fill="FFFFFF"/>
        </w:rPr>
        <w:t xml:space="preserve">learnings </w:t>
      </w:r>
      <w:r w:rsidR="009F2C39" w:rsidRPr="009A67CE">
        <w:rPr>
          <w:rFonts w:cs="Arial"/>
          <w:color w:val="222222"/>
          <w:shd w:val="clear" w:color="auto" w:fill="FFFFFF"/>
        </w:rPr>
        <w:t>can be applied to other regions</w:t>
      </w:r>
      <w:r w:rsidR="00A92FEE">
        <w:rPr>
          <w:rFonts w:cs="Arial"/>
          <w:color w:val="222222"/>
          <w:shd w:val="clear" w:color="auto" w:fill="FFFFFF"/>
        </w:rPr>
        <w:t xml:space="preserve"> and national policy</w:t>
      </w:r>
      <w:r w:rsidR="009F2C39" w:rsidRPr="009A67CE">
        <w:rPr>
          <w:rFonts w:cs="Arial"/>
          <w:color w:val="222222"/>
          <w:shd w:val="clear" w:color="auto" w:fill="FFFFFF"/>
        </w:rPr>
        <w:t>. The budget will be $500,000.</w:t>
      </w:r>
    </w:p>
    <w:p w14:paraId="41B5B52D" w14:textId="77777777" w:rsidR="009F2C39" w:rsidRDefault="009F2C39" w:rsidP="009F2C39">
      <w:pPr>
        <w:spacing w:line="360" w:lineRule="auto"/>
        <w:contextualSpacing/>
        <w:rPr>
          <w:rFonts w:cs="Arial"/>
          <w:color w:val="222222"/>
          <w:shd w:val="clear" w:color="auto" w:fill="FFFFFF"/>
        </w:rPr>
      </w:pPr>
    </w:p>
    <w:p w14:paraId="72F45D88" w14:textId="142427AB" w:rsidR="009A67CE" w:rsidRDefault="00593D04" w:rsidP="009A67CE">
      <w:pPr>
        <w:spacing w:line="360" w:lineRule="auto"/>
        <w:contextualSpacing/>
        <w:rPr>
          <w:rFonts w:cs="Arial"/>
          <w:color w:val="222222"/>
          <w:shd w:val="clear" w:color="auto" w:fill="FFFFFF"/>
        </w:rPr>
      </w:pPr>
      <w:r>
        <w:rPr>
          <w:rFonts w:cs="Arial"/>
          <w:color w:val="222222"/>
          <w:shd w:val="clear" w:color="auto" w:fill="FFFFFF"/>
        </w:rPr>
        <w:t>Our project w</w:t>
      </w:r>
      <w:r w:rsidR="009A67CE">
        <w:rPr>
          <w:rFonts w:cs="Arial"/>
          <w:color w:val="222222"/>
          <w:shd w:val="clear" w:color="auto" w:fill="FFFFFF"/>
        </w:rPr>
        <w:t xml:space="preserve">ill leverage the regional expertise and administrative capacities of </w:t>
      </w:r>
      <w:proofErr w:type="spellStart"/>
      <w:r w:rsidR="009A67CE">
        <w:rPr>
          <w:rFonts w:cs="Arial"/>
          <w:color w:val="222222"/>
          <w:shd w:val="clear" w:color="auto" w:fill="FFFFFF"/>
        </w:rPr>
        <w:t>KentuckianaWorks</w:t>
      </w:r>
      <w:proofErr w:type="spellEnd"/>
      <w:r w:rsidR="009A67CE">
        <w:rPr>
          <w:rFonts w:cs="Arial"/>
          <w:color w:val="222222"/>
          <w:shd w:val="clear" w:color="auto" w:fill="FFFFFF"/>
        </w:rPr>
        <w:t xml:space="preserve">, a seasoned regional labor market intermediary in the Greater Louisville metro, to develop the regional Tier 1 prototype with </w:t>
      </w:r>
      <w:r w:rsidR="0083388F">
        <w:rPr>
          <w:rFonts w:cs="Arial"/>
          <w:color w:val="222222"/>
          <w:shd w:val="clear" w:color="auto" w:fill="FFFFFF"/>
        </w:rPr>
        <w:t xml:space="preserve">local employers, workforce agencies, and </w:t>
      </w:r>
      <w:r w:rsidR="009A67CE">
        <w:rPr>
          <w:rFonts w:cs="Arial"/>
          <w:color w:val="222222"/>
          <w:shd w:val="clear" w:color="auto" w:fill="FFFFFF"/>
        </w:rPr>
        <w:lastRenderedPageBreak/>
        <w:t xml:space="preserve">education.  The National Fund for Workforce Solutions, a </w:t>
      </w:r>
      <w:r w:rsidR="009A67CE" w:rsidRPr="002C2EF2">
        <w:rPr>
          <w:rFonts w:cs="Arial"/>
          <w:color w:val="222222"/>
          <w:shd w:val="clear" w:color="auto" w:fill="FFFFFF"/>
        </w:rPr>
        <w:t xml:space="preserve">national </w:t>
      </w:r>
      <w:r w:rsidR="0034277D">
        <w:rPr>
          <w:rFonts w:cs="Arial"/>
          <w:color w:val="222222"/>
          <w:shd w:val="clear" w:color="auto" w:fill="FFFFFF"/>
        </w:rPr>
        <w:t xml:space="preserve">coalition </w:t>
      </w:r>
      <w:r w:rsidR="009A67CE">
        <w:rPr>
          <w:rFonts w:cs="Arial"/>
          <w:color w:val="222222"/>
          <w:shd w:val="clear" w:color="auto" w:fill="FFFFFF"/>
        </w:rPr>
        <w:t xml:space="preserve">of workforce </w:t>
      </w:r>
      <w:proofErr w:type="spellStart"/>
      <w:r w:rsidR="009A67CE">
        <w:rPr>
          <w:rFonts w:cs="Arial"/>
          <w:color w:val="222222"/>
          <w:shd w:val="clear" w:color="auto" w:fill="FFFFFF"/>
        </w:rPr>
        <w:t>collaboratives</w:t>
      </w:r>
      <w:proofErr w:type="spellEnd"/>
      <w:r w:rsidR="009A67CE">
        <w:rPr>
          <w:rFonts w:cs="Arial"/>
          <w:color w:val="222222"/>
          <w:shd w:val="clear" w:color="auto" w:fill="FFFFFF"/>
        </w:rPr>
        <w:t xml:space="preserve"> o</w:t>
      </w:r>
      <w:r w:rsidR="009A67CE" w:rsidRPr="002C2EF2">
        <w:rPr>
          <w:rFonts w:cs="Arial"/>
          <w:color w:val="222222"/>
          <w:shd w:val="clear" w:color="auto" w:fill="FFFFFF"/>
        </w:rPr>
        <w:t xml:space="preserve">perating in 35 </w:t>
      </w:r>
      <w:r w:rsidR="009A67CE">
        <w:rPr>
          <w:rFonts w:cs="Arial"/>
          <w:color w:val="222222"/>
          <w:shd w:val="clear" w:color="auto" w:fill="FFFFFF"/>
        </w:rPr>
        <w:t xml:space="preserve">regions, will be the convener of </w:t>
      </w:r>
      <w:r w:rsidR="0034277D">
        <w:rPr>
          <w:rFonts w:cs="Arial"/>
          <w:color w:val="222222"/>
          <w:shd w:val="clear" w:color="auto" w:fill="FFFFFF"/>
        </w:rPr>
        <w:t xml:space="preserve">the </w:t>
      </w:r>
      <w:r w:rsidR="009A67CE">
        <w:rPr>
          <w:rFonts w:cs="Arial"/>
          <w:color w:val="222222"/>
          <w:shd w:val="clear" w:color="auto" w:fill="FFFFFF"/>
        </w:rPr>
        <w:t>Tier 2</w:t>
      </w:r>
      <w:r w:rsidR="00D05039">
        <w:rPr>
          <w:rFonts w:cs="Arial"/>
          <w:color w:val="222222"/>
          <w:shd w:val="clear" w:color="auto" w:fill="FFFFFF"/>
        </w:rPr>
        <w:t xml:space="preserve"> network </w:t>
      </w:r>
      <w:r w:rsidR="009A67CE">
        <w:rPr>
          <w:rFonts w:cs="Arial"/>
          <w:color w:val="222222"/>
          <w:shd w:val="clear" w:color="auto" w:fill="FFFFFF"/>
        </w:rPr>
        <w:t xml:space="preserve">sites.  The national research and policy development organization, </w:t>
      </w:r>
      <w:proofErr w:type="spellStart"/>
      <w:r w:rsidR="009A67CE">
        <w:rPr>
          <w:rFonts w:cs="Arial"/>
          <w:color w:val="222222"/>
          <w:shd w:val="clear" w:color="auto" w:fill="FFFFFF"/>
        </w:rPr>
        <w:t>FutureWorks</w:t>
      </w:r>
      <w:proofErr w:type="spellEnd"/>
      <w:r w:rsidR="009A67CE">
        <w:rPr>
          <w:rFonts w:cs="Arial"/>
          <w:color w:val="222222"/>
          <w:shd w:val="clear" w:color="auto" w:fill="FFFFFF"/>
        </w:rPr>
        <w:t xml:space="preserve">, will lead </w:t>
      </w:r>
      <w:r w:rsidR="00571445">
        <w:rPr>
          <w:rFonts w:cs="Arial"/>
          <w:color w:val="222222"/>
          <w:shd w:val="clear" w:color="auto" w:fill="FFFFFF"/>
        </w:rPr>
        <w:t>a</w:t>
      </w:r>
      <w:r w:rsidR="009A67CE">
        <w:rPr>
          <w:rFonts w:cs="Arial"/>
          <w:color w:val="222222"/>
          <w:shd w:val="clear" w:color="auto" w:fill="FFFFFF"/>
        </w:rPr>
        <w:t xml:space="preserve"> </w:t>
      </w:r>
      <w:r w:rsidR="00571445">
        <w:rPr>
          <w:rFonts w:cs="Arial"/>
          <w:color w:val="222222"/>
          <w:shd w:val="clear" w:color="auto" w:fill="FFFFFF"/>
        </w:rPr>
        <w:t>research and design</w:t>
      </w:r>
      <w:r w:rsidR="009A67CE">
        <w:rPr>
          <w:rFonts w:cs="Arial"/>
          <w:color w:val="222222"/>
          <w:shd w:val="clear" w:color="auto" w:fill="FFFFFF"/>
        </w:rPr>
        <w:t xml:space="preserve"> phase that will</w:t>
      </w:r>
      <w:r w:rsidR="00373EC0">
        <w:rPr>
          <w:rFonts w:cs="Arial"/>
          <w:color w:val="222222"/>
          <w:shd w:val="clear" w:color="auto" w:fill="FFFFFF"/>
        </w:rPr>
        <w:t xml:space="preserve"> review the current state of product offering</w:t>
      </w:r>
      <w:r w:rsidR="0083388F">
        <w:rPr>
          <w:rFonts w:cs="Arial"/>
          <w:color w:val="222222"/>
          <w:shd w:val="clear" w:color="auto" w:fill="FFFFFF"/>
        </w:rPr>
        <w:t>s in the field</w:t>
      </w:r>
      <w:r w:rsidR="00373EC0">
        <w:rPr>
          <w:rFonts w:cs="Arial"/>
          <w:color w:val="222222"/>
          <w:shd w:val="clear" w:color="auto" w:fill="FFFFFF"/>
        </w:rPr>
        <w:t xml:space="preserve"> and identify which ones are the most promising to test and prototype</w:t>
      </w:r>
      <w:r w:rsidR="003843D0">
        <w:rPr>
          <w:rFonts w:cs="Arial"/>
          <w:color w:val="222222"/>
          <w:shd w:val="clear" w:color="auto" w:fill="FFFFFF"/>
        </w:rPr>
        <w:t xml:space="preserve">.  </w:t>
      </w:r>
      <w:proofErr w:type="spellStart"/>
      <w:r w:rsidR="003843D0">
        <w:rPr>
          <w:rFonts w:cs="Arial"/>
          <w:color w:val="222222"/>
          <w:shd w:val="clear" w:color="auto" w:fill="FFFFFF"/>
        </w:rPr>
        <w:t>FutureWorks</w:t>
      </w:r>
      <w:proofErr w:type="spellEnd"/>
      <w:r w:rsidR="003843D0">
        <w:rPr>
          <w:rFonts w:cs="Arial"/>
          <w:color w:val="222222"/>
          <w:shd w:val="clear" w:color="auto" w:fill="FFFFFF"/>
        </w:rPr>
        <w:t xml:space="preserve"> also will </w:t>
      </w:r>
      <w:r w:rsidR="009A67CE">
        <w:rPr>
          <w:rFonts w:cs="Arial"/>
          <w:color w:val="222222"/>
          <w:shd w:val="clear" w:color="auto" w:fill="FFFFFF"/>
        </w:rPr>
        <w:t xml:space="preserve">be the lead technical assistance provider to the Tier 1 prototype site, content provider to the Tier 2 network sites, and policy and learning strategist for the project. </w:t>
      </w:r>
    </w:p>
    <w:p w14:paraId="23B5109C" w14:textId="77777777" w:rsidR="009A67CE" w:rsidRDefault="009A67CE" w:rsidP="009A67CE">
      <w:pPr>
        <w:spacing w:line="360" w:lineRule="auto"/>
        <w:contextualSpacing/>
        <w:rPr>
          <w:rFonts w:cs="Arial"/>
          <w:color w:val="222222"/>
          <w:shd w:val="clear" w:color="auto" w:fill="FFFFFF"/>
        </w:rPr>
      </w:pPr>
    </w:p>
    <w:p w14:paraId="744B0138" w14:textId="61203666" w:rsidR="009A67CE" w:rsidRDefault="009A67CE" w:rsidP="009A67CE">
      <w:pPr>
        <w:spacing w:line="360" w:lineRule="auto"/>
        <w:contextualSpacing/>
        <w:rPr>
          <w:rFonts w:cs="Arial"/>
          <w:color w:val="222222"/>
          <w:shd w:val="clear" w:color="auto" w:fill="FFFFFF"/>
        </w:rPr>
      </w:pPr>
      <w:r>
        <w:rPr>
          <w:rFonts w:cs="Arial"/>
          <w:color w:val="222222"/>
          <w:shd w:val="clear" w:color="auto" w:fill="FFFFFF"/>
        </w:rPr>
        <w:t>The project partners,</w:t>
      </w:r>
      <w:r w:rsidRPr="00700578">
        <w:rPr>
          <w:rFonts w:cs="Arial"/>
          <w:color w:val="222222"/>
          <w:shd w:val="clear" w:color="auto" w:fill="FFFFFF"/>
        </w:rPr>
        <w:t xml:space="preserve"> </w:t>
      </w:r>
      <w:r>
        <w:rPr>
          <w:rFonts w:cs="Arial"/>
          <w:color w:val="222222"/>
          <w:shd w:val="clear" w:color="auto" w:fill="FFFFFF"/>
        </w:rPr>
        <w:t xml:space="preserve">working with the Tier 1 prototype </w:t>
      </w:r>
      <w:r w:rsidR="00373EC0">
        <w:rPr>
          <w:rFonts w:cs="Arial"/>
          <w:color w:val="222222"/>
          <w:shd w:val="clear" w:color="auto" w:fill="FFFFFF"/>
        </w:rPr>
        <w:t xml:space="preserve">region </w:t>
      </w:r>
      <w:r>
        <w:rPr>
          <w:rFonts w:cs="Arial"/>
          <w:color w:val="222222"/>
          <w:shd w:val="clear" w:color="auto" w:fill="FFFFFF"/>
        </w:rPr>
        <w:t xml:space="preserve">and Tier 2 network </w:t>
      </w:r>
      <w:r w:rsidR="00373EC0">
        <w:rPr>
          <w:rFonts w:cs="Arial"/>
          <w:color w:val="222222"/>
          <w:shd w:val="clear" w:color="auto" w:fill="FFFFFF"/>
        </w:rPr>
        <w:t>regions</w:t>
      </w:r>
      <w:r>
        <w:rPr>
          <w:rFonts w:cs="Arial"/>
          <w:color w:val="222222"/>
          <w:shd w:val="clear" w:color="auto" w:fill="FFFFFF"/>
        </w:rPr>
        <w:t>, will achieve t</w:t>
      </w:r>
      <w:r w:rsidR="0034277D">
        <w:rPr>
          <w:rFonts w:cs="Arial"/>
          <w:color w:val="222222"/>
          <w:shd w:val="clear" w:color="auto" w:fill="FFFFFF"/>
        </w:rPr>
        <w:t>wo</w:t>
      </w:r>
      <w:r>
        <w:rPr>
          <w:rFonts w:cs="Arial"/>
          <w:color w:val="222222"/>
          <w:shd w:val="clear" w:color="auto" w:fill="FFFFFF"/>
        </w:rPr>
        <w:t xml:space="preserve"> major regional outcomes:</w:t>
      </w:r>
    </w:p>
    <w:p w14:paraId="08243A71" w14:textId="53BA8881" w:rsidR="009A67CE" w:rsidRDefault="009A67CE" w:rsidP="009A67CE">
      <w:pPr>
        <w:pStyle w:val="ListParagraph"/>
        <w:numPr>
          <w:ilvl w:val="0"/>
          <w:numId w:val="7"/>
        </w:numPr>
        <w:spacing w:line="360" w:lineRule="auto"/>
        <w:rPr>
          <w:rFonts w:cs="Arial"/>
          <w:color w:val="222222"/>
          <w:shd w:val="clear" w:color="auto" w:fill="FFFFFF"/>
        </w:rPr>
      </w:pPr>
      <w:r w:rsidRPr="0034277D">
        <w:rPr>
          <w:rFonts w:cs="Arial"/>
          <w:color w:val="222222"/>
          <w:shd w:val="clear" w:color="auto" w:fill="FFFFFF"/>
        </w:rPr>
        <w:t>Vet and sharpen products to be used by employers and their workforce partners to build basic employability skills among prospective employees</w:t>
      </w:r>
      <w:r>
        <w:rPr>
          <w:rFonts w:cs="Arial"/>
          <w:color w:val="222222"/>
          <w:shd w:val="clear" w:color="auto" w:fill="FFFFFF"/>
        </w:rPr>
        <w:t>;</w:t>
      </w:r>
      <w:r w:rsidRPr="00F745C0">
        <w:rPr>
          <w:rFonts w:cs="Arial"/>
          <w:color w:val="222222"/>
          <w:shd w:val="clear" w:color="auto" w:fill="FFFFFF"/>
        </w:rPr>
        <w:t xml:space="preserve"> </w:t>
      </w:r>
      <w:r>
        <w:rPr>
          <w:rFonts w:cs="Arial"/>
          <w:color w:val="222222"/>
          <w:shd w:val="clear" w:color="auto" w:fill="FFFFFF"/>
        </w:rPr>
        <w:t>and</w:t>
      </w:r>
    </w:p>
    <w:p w14:paraId="70E2AED4" w14:textId="6334F718" w:rsidR="009A67CE" w:rsidRDefault="009360D8" w:rsidP="009A67CE">
      <w:pPr>
        <w:pStyle w:val="ListParagraph"/>
        <w:numPr>
          <w:ilvl w:val="0"/>
          <w:numId w:val="7"/>
        </w:numPr>
        <w:spacing w:line="360" w:lineRule="auto"/>
        <w:rPr>
          <w:rFonts w:cs="Arial"/>
          <w:color w:val="222222"/>
          <w:shd w:val="clear" w:color="auto" w:fill="FFFFFF"/>
        </w:rPr>
      </w:pPr>
      <w:r>
        <w:rPr>
          <w:rFonts w:cs="Arial"/>
          <w:color w:val="222222"/>
          <w:shd w:val="clear" w:color="auto" w:fill="FFFFFF"/>
        </w:rPr>
        <w:t>Determine effective roles</w:t>
      </w:r>
      <w:r w:rsidR="00D05039">
        <w:rPr>
          <w:rFonts w:cs="Arial"/>
          <w:color w:val="222222"/>
          <w:shd w:val="clear" w:color="auto" w:fill="FFFFFF"/>
        </w:rPr>
        <w:t xml:space="preserve"> regional labor market intermediaries can play to assist employers and workforce partners overcome the basic employability skills deficits</w:t>
      </w:r>
      <w:r w:rsidR="0034277D">
        <w:rPr>
          <w:rFonts w:cs="Arial"/>
          <w:color w:val="222222"/>
          <w:shd w:val="clear" w:color="auto" w:fill="FFFFFF"/>
        </w:rPr>
        <w:t>.</w:t>
      </w:r>
      <w:r w:rsidR="009A67CE">
        <w:rPr>
          <w:rFonts w:cs="Arial"/>
          <w:color w:val="222222"/>
          <w:shd w:val="clear" w:color="auto" w:fill="FFFFFF"/>
        </w:rPr>
        <w:t xml:space="preserve">  </w:t>
      </w:r>
    </w:p>
    <w:p w14:paraId="4359FA8B" w14:textId="77777777" w:rsidR="009A67CE" w:rsidRDefault="009A67CE" w:rsidP="009A67CE">
      <w:pPr>
        <w:spacing w:line="360" w:lineRule="auto"/>
        <w:contextualSpacing/>
        <w:rPr>
          <w:rFonts w:cs="Arial"/>
          <w:color w:val="222222"/>
          <w:shd w:val="clear" w:color="auto" w:fill="FFFFFF"/>
        </w:rPr>
      </w:pPr>
    </w:p>
    <w:p w14:paraId="6DED8654" w14:textId="1217A92C" w:rsidR="009A67CE" w:rsidRDefault="009A67CE" w:rsidP="009A67CE">
      <w:pPr>
        <w:spacing w:line="360" w:lineRule="auto"/>
        <w:contextualSpacing/>
        <w:rPr>
          <w:rFonts w:cs="Arial"/>
          <w:color w:val="222222"/>
          <w:shd w:val="clear" w:color="auto" w:fill="FFFFFF"/>
        </w:rPr>
      </w:pPr>
      <w:r>
        <w:rPr>
          <w:rFonts w:cs="Arial"/>
          <w:color w:val="222222"/>
          <w:shd w:val="clear" w:color="auto" w:fill="FFFFFF"/>
        </w:rPr>
        <w:t xml:space="preserve">In addition to these regional outcomes, the partners will achieve the following three larger national learning outcomes important to the field of economic and workforce development: </w:t>
      </w:r>
    </w:p>
    <w:p w14:paraId="4C472A91" w14:textId="763122C0" w:rsidR="009A67CE" w:rsidRDefault="009A67CE" w:rsidP="009A67CE">
      <w:pPr>
        <w:pStyle w:val="ListParagraph"/>
        <w:numPr>
          <w:ilvl w:val="0"/>
          <w:numId w:val="8"/>
        </w:numPr>
        <w:spacing w:line="360" w:lineRule="auto"/>
        <w:rPr>
          <w:rFonts w:cs="Arial"/>
          <w:color w:val="222222"/>
          <w:shd w:val="clear" w:color="auto" w:fill="FFFFFF"/>
        </w:rPr>
      </w:pPr>
      <w:r>
        <w:rPr>
          <w:rFonts w:cs="Arial"/>
          <w:color w:val="222222"/>
          <w:shd w:val="clear" w:color="auto" w:fill="FFFFFF"/>
        </w:rPr>
        <w:t xml:space="preserve">Identify methodologies and key tools that can help employers and education </w:t>
      </w:r>
      <w:r w:rsidR="0034277D">
        <w:rPr>
          <w:rFonts w:cs="Arial"/>
          <w:color w:val="222222"/>
          <w:shd w:val="clear" w:color="auto" w:fill="FFFFFF"/>
        </w:rPr>
        <w:t xml:space="preserve">build </w:t>
      </w:r>
      <w:r>
        <w:rPr>
          <w:rFonts w:cs="Arial"/>
          <w:color w:val="222222"/>
          <w:shd w:val="clear" w:color="auto" w:fill="FFFFFF"/>
        </w:rPr>
        <w:t xml:space="preserve">specific </w:t>
      </w:r>
      <w:r w:rsidR="0034277D">
        <w:rPr>
          <w:rFonts w:cs="Arial"/>
          <w:color w:val="222222"/>
          <w:shd w:val="clear" w:color="auto" w:fill="FFFFFF"/>
        </w:rPr>
        <w:t xml:space="preserve">employability skill </w:t>
      </w:r>
      <w:r w:rsidRPr="00A83B50">
        <w:rPr>
          <w:rFonts w:cs="Arial"/>
          <w:color w:val="222222"/>
          <w:shd w:val="clear" w:color="auto" w:fill="FFFFFF"/>
        </w:rPr>
        <w:t>competencies needed</w:t>
      </w:r>
      <w:r>
        <w:rPr>
          <w:rFonts w:cs="Arial"/>
          <w:color w:val="222222"/>
          <w:shd w:val="clear" w:color="auto" w:fill="FFFFFF"/>
        </w:rPr>
        <w:t xml:space="preserve"> </w:t>
      </w:r>
      <w:r w:rsidRPr="00A83B50">
        <w:rPr>
          <w:rFonts w:cs="Arial"/>
          <w:color w:val="222222"/>
          <w:shd w:val="clear" w:color="auto" w:fill="FFFFFF"/>
        </w:rPr>
        <w:t xml:space="preserve">across </w:t>
      </w:r>
      <w:r w:rsidR="00F06024">
        <w:rPr>
          <w:rFonts w:cs="Arial"/>
          <w:color w:val="222222"/>
          <w:shd w:val="clear" w:color="auto" w:fill="FFFFFF"/>
        </w:rPr>
        <w:t>occupations and industries</w:t>
      </w:r>
      <w:r w:rsidR="0034277D">
        <w:rPr>
          <w:rFonts w:cs="Arial"/>
          <w:color w:val="222222"/>
          <w:shd w:val="clear" w:color="auto" w:fill="FFFFFF"/>
        </w:rPr>
        <w:t xml:space="preserve">; </w:t>
      </w:r>
    </w:p>
    <w:p w14:paraId="6138E5CC" w14:textId="50765E2E" w:rsidR="009A67CE" w:rsidRDefault="009A67CE" w:rsidP="009A67CE">
      <w:pPr>
        <w:pStyle w:val="ListParagraph"/>
        <w:numPr>
          <w:ilvl w:val="0"/>
          <w:numId w:val="8"/>
        </w:numPr>
        <w:spacing w:line="360" w:lineRule="auto"/>
        <w:rPr>
          <w:rFonts w:cs="Arial"/>
          <w:color w:val="222222"/>
          <w:shd w:val="clear" w:color="auto" w:fill="FFFFFF"/>
        </w:rPr>
      </w:pPr>
      <w:r>
        <w:rPr>
          <w:rFonts w:cs="Arial"/>
          <w:color w:val="222222"/>
          <w:shd w:val="clear" w:color="auto" w:fill="FFFFFF"/>
        </w:rPr>
        <w:t>Research and d</w:t>
      </w:r>
      <w:r w:rsidRPr="00905153">
        <w:rPr>
          <w:rFonts w:cs="Arial"/>
          <w:color w:val="222222"/>
          <w:shd w:val="clear" w:color="auto" w:fill="FFFFFF"/>
        </w:rPr>
        <w:t xml:space="preserve">evelop </w:t>
      </w:r>
      <w:r>
        <w:rPr>
          <w:rFonts w:cs="Arial"/>
          <w:color w:val="222222"/>
          <w:shd w:val="clear" w:color="auto" w:fill="FFFFFF"/>
        </w:rPr>
        <w:t xml:space="preserve">the components of a regional </w:t>
      </w:r>
      <w:r w:rsidR="009360D8">
        <w:rPr>
          <w:rFonts w:cs="Arial"/>
          <w:color w:val="222222"/>
          <w:shd w:val="clear" w:color="auto" w:fill="FFFFFF"/>
        </w:rPr>
        <w:t xml:space="preserve">employability skills </w:t>
      </w:r>
      <w:r>
        <w:rPr>
          <w:rFonts w:cs="Arial"/>
          <w:color w:val="222222"/>
          <w:shd w:val="clear" w:color="auto" w:fill="FFFFFF"/>
        </w:rPr>
        <w:t>prototype that can be replicated in regions across the country; and</w:t>
      </w:r>
    </w:p>
    <w:p w14:paraId="5ED4BD3E" w14:textId="77777777" w:rsidR="009A67CE" w:rsidRDefault="009A67CE" w:rsidP="009A67CE">
      <w:pPr>
        <w:pStyle w:val="ListParagraph"/>
        <w:numPr>
          <w:ilvl w:val="0"/>
          <w:numId w:val="8"/>
        </w:numPr>
        <w:spacing w:line="360" w:lineRule="auto"/>
        <w:rPr>
          <w:b/>
        </w:rPr>
      </w:pPr>
      <w:r>
        <w:rPr>
          <w:rFonts w:cs="Arial"/>
          <w:color w:val="222222"/>
          <w:shd w:val="clear" w:color="auto" w:fill="FFFFFF"/>
        </w:rPr>
        <w:t xml:space="preserve">Spot new policies and practices that can assist regions and federal agencies reduce the skills deficit in basic </w:t>
      </w:r>
      <w:r w:rsidRPr="00A83B50">
        <w:rPr>
          <w:rFonts w:cs="Arial"/>
          <w:color w:val="222222"/>
          <w:shd w:val="clear" w:color="auto" w:fill="FFFFFF"/>
        </w:rPr>
        <w:t>employability skills</w:t>
      </w:r>
      <w:r>
        <w:rPr>
          <w:rFonts w:cs="Arial"/>
          <w:color w:val="222222"/>
          <w:shd w:val="clear" w:color="auto" w:fill="FFFFFF"/>
        </w:rPr>
        <w:t xml:space="preserve">.  </w:t>
      </w:r>
    </w:p>
    <w:p w14:paraId="0FEC78AF" w14:textId="77777777" w:rsidR="007103B8" w:rsidRDefault="007103B8" w:rsidP="007103B8">
      <w:pPr>
        <w:spacing w:line="360" w:lineRule="auto"/>
        <w:contextualSpacing/>
        <w:rPr>
          <w:rFonts w:cs="Arial"/>
          <w:color w:val="222222"/>
          <w:shd w:val="clear" w:color="auto" w:fill="FFFFFF"/>
        </w:rPr>
      </w:pPr>
    </w:p>
    <w:p w14:paraId="226CD036" w14:textId="065A9DBE" w:rsidR="00522906" w:rsidRDefault="007103B8" w:rsidP="007103B8">
      <w:pPr>
        <w:spacing w:line="360" w:lineRule="auto"/>
        <w:contextualSpacing/>
        <w:rPr>
          <w:rFonts w:cs="Arial"/>
          <w:color w:val="222222"/>
          <w:shd w:val="clear" w:color="auto" w:fill="FFFFFF"/>
        </w:rPr>
      </w:pPr>
      <w:r>
        <w:rPr>
          <w:rFonts w:cs="Arial"/>
          <w:color w:val="222222"/>
          <w:shd w:val="clear" w:color="auto" w:fill="FFFFFF"/>
        </w:rPr>
        <w:t xml:space="preserve">Our use of a </w:t>
      </w:r>
      <w:r w:rsidRPr="007103B8">
        <w:rPr>
          <w:rFonts w:cs="Arial"/>
          <w:color w:val="222222"/>
          <w:shd w:val="clear" w:color="auto" w:fill="FFFFFF"/>
        </w:rPr>
        <w:t>“prototyp</w:t>
      </w:r>
      <w:r>
        <w:rPr>
          <w:rFonts w:cs="Arial"/>
          <w:color w:val="222222"/>
          <w:shd w:val="clear" w:color="auto" w:fill="FFFFFF"/>
        </w:rPr>
        <w:t>e</w:t>
      </w:r>
      <w:r w:rsidRPr="007103B8">
        <w:rPr>
          <w:rFonts w:cs="Arial"/>
          <w:color w:val="222222"/>
          <w:shd w:val="clear" w:color="auto" w:fill="FFFFFF"/>
        </w:rPr>
        <w:t xml:space="preserve">” </w:t>
      </w:r>
      <w:r>
        <w:rPr>
          <w:rFonts w:cs="Arial"/>
          <w:color w:val="222222"/>
          <w:shd w:val="clear" w:color="auto" w:fill="FFFFFF"/>
        </w:rPr>
        <w:t xml:space="preserve">model for this project is intentional.  Prototyping is </w:t>
      </w:r>
      <w:r w:rsidRPr="007103B8">
        <w:rPr>
          <w:rFonts w:cs="Arial"/>
          <w:color w:val="222222"/>
          <w:shd w:val="clear" w:color="auto" w:fill="FFFFFF"/>
        </w:rPr>
        <w:t xml:space="preserve">a key strategy in workforce development </w:t>
      </w:r>
      <w:r w:rsidR="00F06024">
        <w:rPr>
          <w:rFonts w:cs="Arial"/>
          <w:color w:val="222222"/>
          <w:shd w:val="clear" w:color="auto" w:fill="FFFFFF"/>
        </w:rPr>
        <w:t xml:space="preserve">used </w:t>
      </w:r>
      <w:r w:rsidRPr="007103B8">
        <w:rPr>
          <w:rFonts w:cs="Arial"/>
          <w:color w:val="222222"/>
          <w:shd w:val="clear" w:color="auto" w:fill="FFFFFF"/>
        </w:rPr>
        <w:t>to engage employers and speed up learning and then scale solutions.</w:t>
      </w:r>
      <w:r w:rsidR="00F06024">
        <w:rPr>
          <w:rFonts w:cs="Arial"/>
          <w:color w:val="222222"/>
          <w:shd w:val="clear" w:color="auto" w:fill="FFFFFF"/>
        </w:rPr>
        <w:t xml:space="preserve">  </w:t>
      </w:r>
      <w:r w:rsidRPr="007103B8">
        <w:rPr>
          <w:rFonts w:cs="Arial"/>
          <w:color w:val="222222"/>
          <w:shd w:val="clear" w:color="auto" w:fill="FFFFFF"/>
        </w:rPr>
        <w:t xml:space="preserve">As a common business approach, prototyping resonates well with </w:t>
      </w:r>
      <w:r w:rsidR="00750402">
        <w:rPr>
          <w:rFonts w:cs="Arial"/>
          <w:color w:val="222222"/>
          <w:shd w:val="clear" w:color="auto" w:fill="FFFFFF"/>
        </w:rPr>
        <w:t>employers</w:t>
      </w:r>
      <w:r w:rsidRPr="007103B8">
        <w:rPr>
          <w:rFonts w:cs="Arial"/>
          <w:color w:val="222222"/>
          <w:shd w:val="clear" w:color="auto" w:fill="FFFFFF"/>
        </w:rPr>
        <w:t>, signals to business leaders that the work is designed with industry in mind, and is much more experimental and conducted at a faster pace than more typical “pilot” or “demonstration” programs.</w:t>
      </w:r>
      <w:r>
        <w:rPr>
          <w:rFonts w:cs="Arial"/>
          <w:color w:val="222222"/>
          <w:shd w:val="clear" w:color="auto" w:fill="FFFFFF"/>
        </w:rPr>
        <w:t xml:space="preserve"> </w:t>
      </w:r>
      <w:r w:rsidRPr="007103B8">
        <w:rPr>
          <w:rFonts w:cs="Arial"/>
          <w:color w:val="222222"/>
          <w:shd w:val="clear" w:color="auto" w:fill="FFFFFF"/>
        </w:rPr>
        <w:t xml:space="preserve">To make it work, partners need an entrepreneurial, fast paced “can do, act now” </w:t>
      </w:r>
      <w:r w:rsidRPr="007103B8">
        <w:rPr>
          <w:rFonts w:cs="Arial"/>
          <w:color w:val="222222"/>
          <w:shd w:val="clear" w:color="auto" w:fill="FFFFFF"/>
        </w:rPr>
        <w:lastRenderedPageBreak/>
        <w:t>attitude and a commitment to collective seeing, learning and doing</w:t>
      </w:r>
      <w:r>
        <w:rPr>
          <w:rFonts w:cs="Arial"/>
          <w:color w:val="222222"/>
          <w:shd w:val="clear" w:color="auto" w:fill="FFFFFF"/>
        </w:rPr>
        <w:t xml:space="preserve">.  We intend to bring this approach to our project. </w:t>
      </w:r>
    </w:p>
    <w:p w14:paraId="08A4F783" w14:textId="77777777" w:rsidR="007103B8" w:rsidRDefault="007103B8" w:rsidP="009A67CE">
      <w:pPr>
        <w:spacing w:line="360" w:lineRule="auto"/>
        <w:contextualSpacing/>
        <w:rPr>
          <w:rFonts w:cs="Arial"/>
          <w:color w:val="222222"/>
          <w:shd w:val="clear" w:color="auto" w:fill="FFFFFF"/>
        </w:rPr>
      </w:pPr>
    </w:p>
    <w:p w14:paraId="437C758B" w14:textId="01C2DA82" w:rsidR="00593D04" w:rsidRDefault="007103B8" w:rsidP="009A67CE">
      <w:pPr>
        <w:spacing w:line="360" w:lineRule="auto"/>
        <w:contextualSpacing/>
        <w:rPr>
          <w:rFonts w:cs="Arial"/>
          <w:color w:val="222222"/>
          <w:shd w:val="clear" w:color="auto" w:fill="FFFFFF"/>
        </w:rPr>
      </w:pPr>
      <w:r>
        <w:rPr>
          <w:rFonts w:cs="Arial"/>
          <w:color w:val="222222"/>
          <w:shd w:val="clear" w:color="auto" w:fill="FFFFFF"/>
        </w:rPr>
        <w:t>Moreover, t</w:t>
      </w:r>
      <w:r w:rsidR="00522906" w:rsidRPr="00522906">
        <w:rPr>
          <w:rFonts w:cs="Arial"/>
          <w:color w:val="222222"/>
          <w:shd w:val="clear" w:color="auto" w:fill="FFFFFF"/>
        </w:rPr>
        <w:t xml:space="preserve">his project rests on the conviction that the </w:t>
      </w:r>
      <w:r w:rsidR="00522906">
        <w:rPr>
          <w:rFonts w:cs="Arial"/>
          <w:color w:val="222222"/>
          <w:shd w:val="clear" w:color="auto" w:fill="FFFFFF"/>
        </w:rPr>
        <w:t xml:space="preserve">employability </w:t>
      </w:r>
      <w:r w:rsidR="00522906" w:rsidRPr="00522906">
        <w:rPr>
          <w:rFonts w:cs="Arial"/>
          <w:color w:val="222222"/>
          <w:shd w:val="clear" w:color="auto" w:fill="FFFFFF"/>
        </w:rPr>
        <w:t xml:space="preserve">skills </w:t>
      </w:r>
      <w:r>
        <w:rPr>
          <w:rFonts w:cs="Arial"/>
          <w:color w:val="222222"/>
          <w:shd w:val="clear" w:color="auto" w:fill="FFFFFF"/>
        </w:rPr>
        <w:t>challenge</w:t>
      </w:r>
      <w:r w:rsidR="00522906" w:rsidRPr="00522906">
        <w:rPr>
          <w:rFonts w:cs="Arial"/>
          <w:color w:val="222222"/>
          <w:shd w:val="clear" w:color="auto" w:fill="FFFFFF"/>
        </w:rPr>
        <w:t xml:space="preserve"> summarized above can be </w:t>
      </w:r>
      <w:r>
        <w:rPr>
          <w:rFonts w:cs="Arial"/>
          <w:color w:val="222222"/>
          <w:shd w:val="clear" w:color="auto" w:fill="FFFFFF"/>
        </w:rPr>
        <w:t>addresse</w:t>
      </w:r>
      <w:r w:rsidR="00522906" w:rsidRPr="00522906">
        <w:rPr>
          <w:rFonts w:cs="Arial"/>
          <w:color w:val="222222"/>
          <w:shd w:val="clear" w:color="auto" w:fill="FFFFFF"/>
        </w:rPr>
        <w:t xml:space="preserve">d </w:t>
      </w:r>
      <w:r w:rsidR="009360D8">
        <w:rPr>
          <w:rFonts w:cs="Arial"/>
          <w:color w:val="222222"/>
          <w:shd w:val="clear" w:color="auto" w:fill="FFFFFF"/>
        </w:rPr>
        <w:t xml:space="preserve">most effectively </w:t>
      </w:r>
      <w:r w:rsidR="00522906" w:rsidRPr="00522906">
        <w:rPr>
          <w:rFonts w:cs="Arial"/>
          <w:color w:val="222222"/>
          <w:shd w:val="clear" w:color="auto" w:fill="FFFFFF"/>
        </w:rPr>
        <w:t xml:space="preserve">by working directly – on the ground – with employers in a region.  </w:t>
      </w:r>
      <w:proofErr w:type="spellStart"/>
      <w:r>
        <w:rPr>
          <w:rFonts w:cs="Arial"/>
          <w:color w:val="222222"/>
          <w:shd w:val="clear" w:color="auto" w:fill="FFFFFF"/>
        </w:rPr>
        <w:t>KentuckianaWorks</w:t>
      </w:r>
      <w:proofErr w:type="spellEnd"/>
      <w:r>
        <w:rPr>
          <w:rFonts w:cs="Arial"/>
          <w:color w:val="222222"/>
          <w:shd w:val="clear" w:color="auto" w:fill="FFFFFF"/>
        </w:rPr>
        <w:t xml:space="preserve"> and the workforce </w:t>
      </w:r>
      <w:proofErr w:type="spellStart"/>
      <w:r>
        <w:rPr>
          <w:rFonts w:cs="Arial"/>
          <w:color w:val="222222"/>
          <w:shd w:val="clear" w:color="auto" w:fill="FFFFFF"/>
        </w:rPr>
        <w:t>collaboratives</w:t>
      </w:r>
      <w:proofErr w:type="spellEnd"/>
      <w:r>
        <w:rPr>
          <w:rFonts w:cs="Arial"/>
          <w:color w:val="222222"/>
          <w:shd w:val="clear" w:color="auto" w:fill="FFFFFF"/>
        </w:rPr>
        <w:t xml:space="preserve"> in the National Fund for Workforce Solutions will use specific activities to engage an </w:t>
      </w:r>
      <w:r w:rsidRPr="00522906">
        <w:rPr>
          <w:rFonts w:cs="Arial"/>
          <w:color w:val="222222"/>
          <w:shd w:val="clear" w:color="auto" w:fill="FFFFFF"/>
        </w:rPr>
        <w:t xml:space="preserve">influential group of employers in key </w:t>
      </w:r>
      <w:r w:rsidR="00F06024">
        <w:rPr>
          <w:rFonts w:cs="Arial"/>
          <w:color w:val="222222"/>
          <w:shd w:val="clear" w:color="auto" w:fill="FFFFFF"/>
        </w:rPr>
        <w:t xml:space="preserve">industries </w:t>
      </w:r>
      <w:r>
        <w:rPr>
          <w:rFonts w:cs="Arial"/>
          <w:color w:val="222222"/>
          <w:shd w:val="clear" w:color="auto" w:fill="FFFFFF"/>
        </w:rPr>
        <w:t>and</w:t>
      </w:r>
      <w:r w:rsidRPr="00522906">
        <w:rPr>
          <w:rFonts w:cs="Arial"/>
          <w:color w:val="222222"/>
          <w:shd w:val="clear" w:color="auto" w:fill="FFFFFF"/>
        </w:rPr>
        <w:t xml:space="preserve"> work with the important </w:t>
      </w:r>
      <w:r>
        <w:rPr>
          <w:rFonts w:cs="Arial"/>
          <w:color w:val="222222"/>
          <w:shd w:val="clear" w:color="auto" w:fill="FFFFFF"/>
        </w:rPr>
        <w:t xml:space="preserve">workforce and </w:t>
      </w:r>
      <w:r w:rsidRPr="00522906">
        <w:rPr>
          <w:rFonts w:cs="Arial"/>
          <w:color w:val="222222"/>
          <w:shd w:val="clear" w:color="auto" w:fill="FFFFFF"/>
        </w:rPr>
        <w:t>educational institutions in the</w:t>
      </w:r>
      <w:r w:rsidR="001C147C">
        <w:rPr>
          <w:rFonts w:cs="Arial"/>
          <w:color w:val="222222"/>
          <w:shd w:val="clear" w:color="auto" w:fill="FFFFFF"/>
        </w:rPr>
        <w:t>ir</w:t>
      </w:r>
      <w:r w:rsidRPr="00522906">
        <w:rPr>
          <w:rFonts w:cs="Arial"/>
          <w:color w:val="222222"/>
          <w:shd w:val="clear" w:color="auto" w:fill="FFFFFF"/>
        </w:rPr>
        <w:t xml:space="preserve"> regional econom</w:t>
      </w:r>
      <w:r w:rsidR="001C147C">
        <w:rPr>
          <w:rFonts w:cs="Arial"/>
          <w:color w:val="222222"/>
          <w:shd w:val="clear" w:color="auto" w:fill="FFFFFF"/>
        </w:rPr>
        <w:t>ies</w:t>
      </w:r>
      <w:r>
        <w:rPr>
          <w:rFonts w:cs="Arial"/>
          <w:color w:val="222222"/>
          <w:shd w:val="clear" w:color="auto" w:fill="FFFFFF"/>
        </w:rPr>
        <w:t xml:space="preserve">.  </w:t>
      </w:r>
      <w:r w:rsidR="00A92FEE">
        <w:rPr>
          <w:rFonts w:cs="Arial"/>
          <w:color w:val="222222"/>
          <w:shd w:val="clear" w:color="auto" w:fill="FFFFFF"/>
        </w:rPr>
        <w:t>We also recognize that our project m</w:t>
      </w:r>
      <w:r w:rsidR="00522906" w:rsidRPr="00522906">
        <w:rPr>
          <w:rFonts w:cs="Arial"/>
          <w:color w:val="222222"/>
          <w:shd w:val="clear" w:color="auto" w:fill="FFFFFF"/>
        </w:rPr>
        <w:t xml:space="preserve">ust build off existing </w:t>
      </w:r>
      <w:r w:rsidR="009360D8">
        <w:rPr>
          <w:rFonts w:cs="Arial"/>
          <w:color w:val="222222"/>
          <w:shd w:val="clear" w:color="auto" w:fill="FFFFFF"/>
        </w:rPr>
        <w:t xml:space="preserve">research and study that has occurred </w:t>
      </w:r>
      <w:r w:rsidR="001C147C">
        <w:rPr>
          <w:rFonts w:cs="Arial"/>
          <w:color w:val="222222"/>
          <w:shd w:val="clear" w:color="auto" w:fill="FFFFFF"/>
        </w:rPr>
        <w:t xml:space="preserve">to </w:t>
      </w:r>
      <w:r w:rsidR="009360D8">
        <w:rPr>
          <w:rFonts w:cs="Arial"/>
          <w:color w:val="222222"/>
          <w:shd w:val="clear" w:color="auto" w:fill="FFFFFF"/>
        </w:rPr>
        <w:t>identif</w:t>
      </w:r>
      <w:r w:rsidR="001C147C">
        <w:rPr>
          <w:rFonts w:cs="Arial"/>
          <w:color w:val="222222"/>
          <w:shd w:val="clear" w:color="auto" w:fill="FFFFFF"/>
        </w:rPr>
        <w:t xml:space="preserve">y </w:t>
      </w:r>
      <w:r w:rsidR="009360D8">
        <w:rPr>
          <w:rFonts w:cs="Arial"/>
          <w:color w:val="222222"/>
          <w:shd w:val="clear" w:color="auto" w:fill="FFFFFF"/>
        </w:rPr>
        <w:t>common employability skills</w:t>
      </w:r>
      <w:r w:rsidR="00F06024">
        <w:rPr>
          <w:rFonts w:cs="Arial"/>
          <w:color w:val="222222"/>
          <w:shd w:val="clear" w:color="auto" w:fill="FFFFFF"/>
        </w:rPr>
        <w:t xml:space="preserve"> and the</w:t>
      </w:r>
      <w:r w:rsidR="00750402">
        <w:rPr>
          <w:rFonts w:cs="Arial"/>
          <w:color w:val="222222"/>
          <w:shd w:val="clear" w:color="auto" w:fill="FFFFFF"/>
        </w:rPr>
        <w:t xml:space="preserve"> </w:t>
      </w:r>
      <w:r w:rsidR="009360D8">
        <w:rPr>
          <w:rFonts w:cs="Arial"/>
          <w:color w:val="222222"/>
          <w:shd w:val="clear" w:color="auto" w:fill="FFFFFF"/>
        </w:rPr>
        <w:t>tools used</w:t>
      </w:r>
      <w:r w:rsidR="001C147C">
        <w:rPr>
          <w:rFonts w:cs="Arial"/>
          <w:color w:val="222222"/>
          <w:shd w:val="clear" w:color="auto" w:fill="FFFFFF"/>
        </w:rPr>
        <w:t xml:space="preserve"> to assess </w:t>
      </w:r>
      <w:r w:rsidR="00750402">
        <w:rPr>
          <w:rFonts w:cs="Arial"/>
          <w:color w:val="222222"/>
          <w:shd w:val="clear" w:color="auto" w:fill="FFFFFF"/>
        </w:rPr>
        <w:t>them</w:t>
      </w:r>
      <w:r w:rsidR="00F06024">
        <w:rPr>
          <w:rFonts w:cs="Arial"/>
          <w:color w:val="222222"/>
          <w:shd w:val="clear" w:color="auto" w:fill="FFFFFF"/>
        </w:rPr>
        <w:t xml:space="preserve">.  Where our project will add the most added value is </w:t>
      </w:r>
      <w:r w:rsidR="00750402">
        <w:rPr>
          <w:rFonts w:cs="Arial"/>
          <w:color w:val="222222"/>
          <w:shd w:val="clear" w:color="auto" w:fill="FFFFFF"/>
        </w:rPr>
        <w:t>test</w:t>
      </w:r>
      <w:r w:rsidR="00F06024">
        <w:rPr>
          <w:rFonts w:cs="Arial"/>
          <w:color w:val="222222"/>
          <w:shd w:val="clear" w:color="auto" w:fill="FFFFFF"/>
        </w:rPr>
        <w:t xml:space="preserve">ing and vetting new, emerging products that </w:t>
      </w:r>
      <w:r w:rsidR="00E3498E">
        <w:rPr>
          <w:rFonts w:cs="Arial"/>
          <w:color w:val="222222"/>
          <w:shd w:val="clear" w:color="auto" w:fill="FFFFFF"/>
        </w:rPr>
        <w:t xml:space="preserve">can </w:t>
      </w:r>
      <w:r w:rsidR="00750402">
        <w:rPr>
          <w:rFonts w:cs="Arial"/>
          <w:color w:val="222222"/>
          <w:shd w:val="clear" w:color="auto" w:fill="FFFFFF"/>
        </w:rPr>
        <w:t>build employability skills</w:t>
      </w:r>
      <w:r w:rsidR="00F06024">
        <w:rPr>
          <w:rFonts w:cs="Arial"/>
          <w:color w:val="222222"/>
          <w:shd w:val="clear" w:color="auto" w:fill="FFFFFF"/>
        </w:rPr>
        <w:t xml:space="preserve"> </w:t>
      </w:r>
      <w:r w:rsidR="00E3498E">
        <w:rPr>
          <w:rFonts w:cs="Arial"/>
          <w:color w:val="222222"/>
          <w:shd w:val="clear" w:color="auto" w:fill="FFFFFF"/>
        </w:rPr>
        <w:t xml:space="preserve">at scale </w:t>
      </w:r>
      <w:r w:rsidR="00F06024">
        <w:rPr>
          <w:rFonts w:cs="Arial"/>
          <w:color w:val="222222"/>
          <w:shd w:val="clear" w:color="auto" w:fill="FFFFFF"/>
        </w:rPr>
        <w:t xml:space="preserve">for prospective workers as well as incumbent workers.  In particular, our project will seek out skill building </w:t>
      </w:r>
      <w:r w:rsidR="00F06024" w:rsidRPr="00F06024">
        <w:rPr>
          <w:rFonts w:cs="Arial"/>
          <w:color w:val="222222"/>
          <w:shd w:val="clear" w:color="auto" w:fill="FFFFFF"/>
        </w:rPr>
        <w:t>delivery mechanism</w:t>
      </w:r>
      <w:r w:rsidR="00F06024">
        <w:rPr>
          <w:rFonts w:cs="Arial"/>
          <w:color w:val="222222"/>
          <w:shd w:val="clear" w:color="auto" w:fill="FFFFFF"/>
        </w:rPr>
        <w:t xml:space="preserve">s </w:t>
      </w:r>
      <w:r w:rsidR="00E3498E" w:rsidRPr="00806305">
        <w:rPr>
          <w:rFonts w:cs="Arial"/>
          <w:color w:val="222222"/>
          <w:shd w:val="clear" w:color="auto" w:fill="FFFFFF"/>
        </w:rPr>
        <w:t xml:space="preserve">not </w:t>
      </w:r>
      <w:r w:rsidR="00E3498E">
        <w:rPr>
          <w:rFonts w:cs="Arial"/>
          <w:color w:val="222222"/>
          <w:shd w:val="clear" w:color="auto" w:fill="FFFFFF"/>
        </w:rPr>
        <w:t xml:space="preserve">designed </w:t>
      </w:r>
      <w:r w:rsidR="00E3498E" w:rsidRPr="00806305">
        <w:rPr>
          <w:rFonts w:cs="Arial"/>
          <w:color w:val="222222"/>
          <w:shd w:val="clear" w:color="auto" w:fill="FFFFFF"/>
        </w:rPr>
        <w:t xml:space="preserve">for classroom delivery but rather </w:t>
      </w:r>
      <w:r w:rsidR="00E3498E">
        <w:rPr>
          <w:rFonts w:cs="Arial"/>
          <w:color w:val="222222"/>
          <w:shd w:val="clear" w:color="auto" w:fill="FFFFFF"/>
        </w:rPr>
        <w:t xml:space="preserve">can be </w:t>
      </w:r>
      <w:r w:rsidR="00E3498E" w:rsidRPr="00806305">
        <w:rPr>
          <w:rFonts w:cs="Arial"/>
          <w:color w:val="222222"/>
          <w:shd w:val="clear" w:color="auto" w:fill="FFFFFF"/>
        </w:rPr>
        <w:t>accessed by learners on an asynchronous basis</w:t>
      </w:r>
      <w:r w:rsidR="00E3498E">
        <w:rPr>
          <w:rFonts w:cs="Arial"/>
          <w:color w:val="222222"/>
          <w:shd w:val="clear" w:color="auto" w:fill="FFFFFF"/>
        </w:rPr>
        <w:t xml:space="preserve"> via computers using adaptive technologies and </w:t>
      </w:r>
      <w:r w:rsidR="00E3498E" w:rsidRPr="00806305">
        <w:rPr>
          <w:rFonts w:cs="Arial"/>
          <w:color w:val="222222"/>
          <w:shd w:val="clear" w:color="auto" w:fill="FFFFFF"/>
        </w:rPr>
        <w:t xml:space="preserve">without </w:t>
      </w:r>
      <w:r w:rsidR="00E3498E">
        <w:rPr>
          <w:rFonts w:cs="Arial"/>
          <w:color w:val="222222"/>
          <w:shd w:val="clear" w:color="auto" w:fill="FFFFFF"/>
        </w:rPr>
        <w:t xml:space="preserve">on-site </w:t>
      </w:r>
      <w:r w:rsidR="00E3498E" w:rsidRPr="00806305">
        <w:rPr>
          <w:rFonts w:cs="Arial"/>
          <w:color w:val="222222"/>
          <w:shd w:val="clear" w:color="auto" w:fill="FFFFFF"/>
        </w:rPr>
        <w:t>instructor support</w:t>
      </w:r>
      <w:r w:rsidR="00E3498E">
        <w:rPr>
          <w:rFonts w:cs="Arial"/>
          <w:color w:val="222222"/>
          <w:shd w:val="clear" w:color="auto" w:fill="FFFFFF"/>
        </w:rPr>
        <w:t xml:space="preserve">. There are a number of emerging products that fit this delivery paradigm.  </w:t>
      </w:r>
      <w:r w:rsidR="001C147C">
        <w:rPr>
          <w:rFonts w:cs="Arial"/>
          <w:color w:val="222222"/>
          <w:shd w:val="clear" w:color="auto" w:fill="FFFFFF"/>
        </w:rPr>
        <w:t xml:space="preserve">We begin our project with </w:t>
      </w:r>
      <w:r w:rsidR="009360D8">
        <w:rPr>
          <w:rFonts w:cs="Arial"/>
          <w:color w:val="222222"/>
          <w:shd w:val="clear" w:color="auto" w:fill="FFFFFF"/>
        </w:rPr>
        <w:t xml:space="preserve">a tight research and design phase </w:t>
      </w:r>
      <w:r w:rsidR="001C147C">
        <w:rPr>
          <w:rFonts w:cs="Arial"/>
          <w:color w:val="222222"/>
          <w:shd w:val="clear" w:color="auto" w:fill="FFFFFF"/>
        </w:rPr>
        <w:t xml:space="preserve">that scans </w:t>
      </w:r>
      <w:r w:rsidR="009360D8">
        <w:rPr>
          <w:rFonts w:cs="Arial"/>
          <w:color w:val="222222"/>
          <w:shd w:val="clear" w:color="auto" w:fill="FFFFFF"/>
        </w:rPr>
        <w:t>the latest research</w:t>
      </w:r>
      <w:r w:rsidR="00F06024">
        <w:rPr>
          <w:rFonts w:cs="Arial"/>
          <w:color w:val="222222"/>
          <w:shd w:val="clear" w:color="auto" w:fill="FFFFFF"/>
        </w:rPr>
        <w:t xml:space="preserve">, identifies the </w:t>
      </w:r>
      <w:r w:rsidR="00806305">
        <w:rPr>
          <w:rFonts w:cs="Arial"/>
          <w:color w:val="222222"/>
          <w:shd w:val="clear" w:color="auto" w:fill="FFFFFF"/>
        </w:rPr>
        <w:t xml:space="preserve">emerging </w:t>
      </w:r>
      <w:r w:rsidR="00F06024">
        <w:rPr>
          <w:rFonts w:cs="Arial"/>
          <w:color w:val="222222"/>
          <w:shd w:val="clear" w:color="auto" w:fill="FFFFFF"/>
        </w:rPr>
        <w:t xml:space="preserve">field of products and methodologies of delivery, and then </w:t>
      </w:r>
      <w:r w:rsidR="009360D8">
        <w:rPr>
          <w:rFonts w:cs="Arial"/>
          <w:color w:val="222222"/>
          <w:shd w:val="clear" w:color="auto" w:fill="FFFFFF"/>
        </w:rPr>
        <w:t>summarize</w:t>
      </w:r>
      <w:r w:rsidR="001C147C">
        <w:rPr>
          <w:rFonts w:cs="Arial"/>
          <w:color w:val="222222"/>
          <w:shd w:val="clear" w:color="auto" w:fill="FFFFFF"/>
        </w:rPr>
        <w:t>s</w:t>
      </w:r>
      <w:r w:rsidR="009360D8">
        <w:rPr>
          <w:rFonts w:cs="Arial"/>
          <w:color w:val="222222"/>
          <w:shd w:val="clear" w:color="auto" w:fill="FFFFFF"/>
        </w:rPr>
        <w:t xml:space="preserve"> </w:t>
      </w:r>
      <w:r w:rsidR="00F06024">
        <w:rPr>
          <w:rFonts w:cs="Arial"/>
          <w:color w:val="222222"/>
          <w:shd w:val="clear" w:color="auto" w:fill="FFFFFF"/>
        </w:rPr>
        <w:t xml:space="preserve">the options </w:t>
      </w:r>
      <w:r w:rsidR="001C147C">
        <w:rPr>
          <w:rFonts w:cs="Arial"/>
          <w:color w:val="222222"/>
          <w:shd w:val="clear" w:color="auto" w:fill="FFFFFF"/>
        </w:rPr>
        <w:t xml:space="preserve">so our </w:t>
      </w:r>
      <w:r w:rsidR="00750402">
        <w:rPr>
          <w:rFonts w:cs="Arial"/>
          <w:color w:val="222222"/>
          <w:shd w:val="clear" w:color="auto" w:fill="FFFFFF"/>
        </w:rPr>
        <w:t xml:space="preserve">Tier 1 </w:t>
      </w:r>
      <w:r w:rsidR="009360D8">
        <w:rPr>
          <w:rFonts w:cs="Arial"/>
          <w:color w:val="222222"/>
          <w:shd w:val="clear" w:color="auto" w:fill="FFFFFF"/>
        </w:rPr>
        <w:t>prototype</w:t>
      </w:r>
      <w:r w:rsidR="00750402">
        <w:rPr>
          <w:rFonts w:cs="Arial"/>
          <w:color w:val="222222"/>
          <w:shd w:val="clear" w:color="auto" w:fill="FFFFFF"/>
        </w:rPr>
        <w:t xml:space="preserve"> region and Tier 2 network region</w:t>
      </w:r>
      <w:r w:rsidR="00F06024">
        <w:rPr>
          <w:rFonts w:cs="Arial"/>
          <w:color w:val="222222"/>
          <w:shd w:val="clear" w:color="auto" w:fill="FFFFFF"/>
        </w:rPr>
        <w:t>s can</w:t>
      </w:r>
      <w:r w:rsidR="009360D8">
        <w:rPr>
          <w:rFonts w:cs="Arial"/>
          <w:color w:val="222222"/>
          <w:shd w:val="clear" w:color="auto" w:fill="FFFFFF"/>
        </w:rPr>
        <w:t xml:space="preserve"> </w:t>
      </w:r>
      <w:r w:rsidR="00806305">
        <w:rPr>
          <w:rFonts w:cs="Arial"/>
          <w:color w:val="222222"/>
          <w:shd w:val="clear" w:color="auto" w:fill="FFFFFF"/>
        </w:rPr>
        <w:t>learn from what has already been done and start one step ahead.</w:t>
      </w:r>
      <w:r w:rsidR="001C147C">
        <w:rPr>
          <w:rFonts w:cs="Arial"/>
          <w:color w:val="222222"/>
          <w:shd w:val="clear" w:color="auto" w:fill="FFFFFF"/>
        </w:rPr>
        <w:t xml:space="preserve"> </w:t>
      </w:r>
    </w:p>
    <w:p w14:paraId="18B62BBE" w14:textId="77777777" w:rsidR="00593D04" w:rsidRDefault="00593D04" w:rsidP="00BD0F06">
      <w:pPr>
        <w:spacing w:line="360" w:lineRule="auto"/>
        <w:contextualSpacing/>
        <w:rPr>
          <w:rFonts w:cs="Arial"/>
          <w:color w:val="222222"/>
          <w:shd w:val="clear" w:color="auto" w:fill="FFFFFF"/>
        </w:rPr>
      </w:pPr>
    </w:p>
    <w:p w14:paraId="1FB8CE20" w14:textId="07A70CE7" w:rsidR="00593D04" w:rsidRPr="00593D04" w:rsidRDefault="00D05039" w:rsidP="00BD0F06">
      <w:pPr>
        <w:spacing w:line="360" w:lineRule="auto"/>
        <w:contextualSpacing/>
        <w:rPr>
          <w:rFonts w:cs="Arial"/>
          <w:b/>
          <w:color w:val="222222"/>
          <w:shd w:val="clear" w:color="auto" w:fill="FFFFFF"/>
        </w:rPr>
      </w:pPr>
      <w:r>
        <w:rPr>
          <w:rFonts w:cs="Arial"/>
          <w:b/>
          <w:color w:val="222222"/>
          <w:shd w:val="clear" w:color="auto" w:fill="FFFFFF"/>
        </w:rPr>
        <w:t xml:space="preserve">Impact on </w:t>
      </w:r>
      <w:r w:rsidR="00EF4DB0">
        <w:rPr>
          <w:rFonts w:cs="Arial"/>
          <w:b/>
          <w:color w:val="222222"/>
          <w:shd w:val="clear" w:color="auto" w:fill="FFFFFF"/>
        </w:rPr>
        <w:t>Region</w:t>
      </w:r>
      <w:r>
        <w:rPr>
          <w:rFonts w:cs="Arial"/>
          <w:b/>
          <w:color w:val="222222"/>
          <w:shd w:val="clear" w:color="auto" w:fill="FFFFFF"/>
        </w:rPr>
        <w:t>s</w:t>
      </w:r>
      <w:r w:rsidR="00593D04" w:rsidRPr="00593D04">
        <w:rPr>
          <w:rFonts w:cs="Arial"/>
          <w:b/>
          <w:color w:val="222222"/>
          <w:shd w:val="clear" w:color="auto" w:fill="FFFFFF"/>
        </w:rPr>
        <w:t>:</w:t>
      </w:r>
    </w:p>
    <w:p w14:paraId="0FC85AA6" w14:textId="77777777" w:rsidR="00295677" w:rsidRPr="00295677" w:rsidRDefault="00295677" w:rsidP="00EF4DB0">
      <w:pPr>
        <w:spacing w:line="360" w:lineRule="auto"/>
        <w:contextualSpacing/>
        <w:rPr>
          <w:rFonts w:cs="Arial"/>
          <w:color w:val="244061" w:themeColor="accent1" w:themeShade="80"/>
          <w:shd w:val="clear" w:color="auto" w:fill="FFFFFF"/>
        </w:rPr>
      </w:pPr>
      <w:r w:rsidRPr="00295677">
        <w:rPr>
          <w:rFonts w:cs="Arial"/>
          <w:color w:val="244061" w:themeColor="accent1" w:themeShade="80"/>
          <w:shd w:val="clear" w:color="auto" w:fill="FFFFFF"/>
        </w:rPr>
        <w:t>[A summary of the region that will benefit (if multi-region, the proposal should document how the proposal will benefit the broader region). The proposal must define the applicable region and, while Research and Evaluation grantees do not need to meet certain EDA eligibility, investment rate, and application requirements described in 13 C.F.R. part 301, the proposal should document how the project will result in benefits that will mitigate distress factors in the applicable region;]</w:t>
      </w:r>
    </w:p>
    <w:p w14:paraId="08F71244" w14:textId="74CDDBAB" w:rsidR="007228B9" w:rsidRPr="00E77A9F" w:rsidRDefault="00A9269D">
      <w:pPr>
        <w:rPr>
          <w:ins w:id="2" w:author="Gritton, Michael" w:date="2016-10-20T17:49:00Z"/>
          <w:rFonts w:eastAsia="Times New Roman" w:cs="Times New Roman"/>
          <w:rPrChange w:id="3" w:author="Microsoft Office User" w:date="2016-10-21T12:10:00Z">
            <w:rPr>
              <w:ins w:id="4" w:author="Gritton, Michael" w:date="2016-10-20T17:49:00Z"/>
              <w:rFonts w:cs="Arial"/>
              <w:color w:val="222222"/>
              <w:shd w:val="clear" w:color="auto" w:fill="FFFFFF"/>
            </w:rPr>
          </w:rPrChange>
        </w:rPr>
        <w:pPrChange w:id="5" w:author="Microsoft Office User" w:date="2016-10-21T12:10:00Z">
          <w:pPr>
            <w:spacing w:line="360" w:lineRule="auto"/>
            <w:contextualSpacing/>
          </w:pPr>
        </w:pPrChange>
      </w:pPr>
      <w:r>
        <w:rPr>
          <w:rFonts w:cs="Arial"/>
          <w:color w:val="222222"/>
          <w:shd w:val="clear" w:color="auto" w:fill="FFFFFF"/>
        </w:rPr>
        <w:t xml:space="preserve">The </w:t>
      </w:r>
      <w:r w:rsidRPr="002D4929">
        <w:rPr>
          <w:rFonts w:cs="Arial"/>
          <w:b/>
          <w:color w:val="222222"/>
          <w:shd w:val="clear" w:color="auto" w:fill="FFFFFF"/>
        </w:rPr>
        <w:t>Regional Employability Skills Prototyping Project</w:t>
      </w:r>
      <w:r>
        <w:rPr>
          <w:rFonts w:cs="Arial"/>
          <w:color w:val="222222"/>
          <w:shd w:val="clear" w:color="auto" w:fill="FFFFFF"/>
        </w:rPr>
        <w:t xml:space="preserve"> will impact the </w:t>
      </w:r>
      <w:r w:rsidR="002A5F99">
        <w:rPr>
          <w:rFonts w:cs="Arial"/>
          <w:color w:val="222222"/>
          <w:shd w:val="clear" w:color="auto" w:fill="FFFFFF"/>
        </w:rPr>
        <w:t xml:space="preserve">economic growth and resiliency of metro economies </w:t>
      </w:r>
      <w:r w:rsidR="00D461D8">
        <w:rPr>
          <w:rFonts w:cs="Arial"/>
          <w:color w:val="222222"/>
          <w:shd w:val="clear" w:color="auto" w:fill="FFFFFF"/>
        </w:rPr>
        <w:t>across the country</w:t>
      </w:r>
      <w:r w:rsidR="00A242B9">
        <w:rPr>
          <w:rFonts w:cs="Arial"/>
          <w:color w:val="222222"/>
          <w:shd w:val="clear" w:color="auto" w:fill="FFFFFF"/>
        </w:rPr>
        <w:t xml:space="preserve"> </w:t>
      </w:r>
      <w:r w:rsidR="0082791A">
        <w:rPr>
          <w:rFonts w:cs="Arial"/>
          <w:color w:val="222222"/>
          <w:shd w:val="clear" w:color="auto" w:fill="FFFFFF"/>
        </w:rPr>
        <w:t xml:space="preserve">by helping </w:t>
      </w:r>
      <w:r w:rsidR="00750402">
        <w:rPr>
          <w:rFonts w:cs="Arial"/>
          <w:color w:val="222222"/>
          <w:shd w:val="clear" w:color="auto" w:fill="FFFFFF"/>
        </w:rPr>
        <w:t xml:space="preserve">business, regional workforce intermediaries, and workers </w:t>
      </w:r>
      <w:r w:rsidR="0082791A">
        <w:rPr>
          <w:rFonts w:cs="Arial"/>
          <w:color w:val="222222"/>
          <w:shd w:val="clear" w:color="auto" w:fill="FFFFFF"/>
        </w:rPr>
        <w:t>meet the basic employability skills challenge</w:t>
      </w:r>
      <w:r w:rsidR="00750402">
        <w:rPr>
          <w:rFonts w:cs="Arial"/>
          <w:color w:val="222222"/>
          <w:shd w:val="clear" w:color="auto" w:fill="FFFFFF"/>
        </w:rPr>
        <w:t>.</w:t>
      </w:r>
      <w:r w:rsidR="0082791A">
        <w:rPr>
          <w:rFonts w:cs="Arial"/>
          <w:color w:val="222222"/>
          <w:shd w:val="clear" w:color="auto" w:fill="FFFFFF"/>
        </w:rPr>
        <w:t xml:space="preserve">  </w:t>
      </w:r>
      <w:r w:rsidR="002A5F99">
        <w:rPr>
          <w:rFonts w:cs="Arial"/>
          <w:color w:val="222222"/>
          <w:shd w:val="clear" w:color="auto" w:fill="FFFFFF"/>
        </w:rPr>
        <w:t xml:space="preserve">Our Tier 1 </w:t>
      </w:r>
      <w:r w:rsidR="0082791A">
        <w:rPr>
          <w:rFonts w:cs="Arial"/>
          <w:color w:val="222222"/>
          <w:shd w:val="clear" w:color="auto" w:fill="FFFFFF"/>
        </w:rPr>
        <w:t>prototype w</w:t>
      </w:r>
      <w:r w:rsidR="00D461D8">
        <w:rPr>
          <w:rFonts w:cs="Arial"/>
          <w:color w:val="222222"/>
          <w:shd w:val="clear" w:color="auto" w:fill="FFFFFF"/>
        </w:rPr>
        <w:t xml:space="preserve">ill </w:t>
      </w:r>
      <w:r w:rsidR="0082791A">
        <w:rPr>
          <w:rFonts w:cs="Arial"/>
          <w:color w:val="222222"/>
          <w:shd w:val="clear" w:color="auto" w:fill="FFFFFF"/>
        </w:rPr>
        <w:t>directly impact</w:t>
      </w:r>
      <w:r w:rsidR="00D461D8">
        <w:rPr>
          <w:rFonts w:cs="Arial"/>
          <w:color w:val="222222"/>
          <w:shd w:val="clear" w:color="auto" w:fill="FFFFFF"/>
        </w:rPr>
        <w:t xml:space="preserve"> </w:t>
      </w:r>
      <w:r w:rsidR="0082791A">
        <w:rPr>
          <w:rFonts w:cs="Arial"/>
          <w:color w:val="222222"/>
          <w:shd w:val="clear" w:color="auto" w:fill="FFFFFF"/>
        </w:rPr>
        <w:t xml:space="preserve">the basic employability skills challenge in </w:t>
      </w:r>
      <w:r>
        <w:rPr>
          <w:rFonts w:cs="Arial"/>
          <w:color w:val="222222"/>
          <w:shd w:val="clear" w:color="auto" w:fill="FFFFFF"/>
        </w:rPr>
        <w:t>Greater Louisville</w:t>
      </w:r>
      <w:r w:rsidR="002A5F99">
        <w:rPr>
          <w:rFonts w:cs="Arial"/>
          <w:color w:val="222222"/>
          <w:shd w:val="clear" w:color="auto" w:fill="FFFFFF"/>
        </w:rPr>
        <w:t xml:space="preserve">.  </w:t>
      </w:r>
      <w:r w:rsidR="00D461D8">
        <w:rPr>
          <w:rFonts w:cs="Arial"/>
          <w:color w:val="222222"/>
          <w:shd w:val="clear" w:color="auto" w:fill="FFFFFF"/>
        </w:rPr>
        <w:t xml:space="preserve">The Greater Louisville metro area </w:t>
      </w:r>
      <w:r w:rsidR="002A5F99">
        <w:rPr>
          <w:rFonts w:cs="Arial"/>
          <w:color w:val="222222"/>
          <w:shd w:val="clear" w:color="auto" w:fill="FFFFFF"/>
        </w:rPr>
        <w:t>consists of</w:t>
      </w:r>
      <w:ins w:id="6" w:author="Gritton, Michael" w:date="2016-10-20T17:43:00Z">
        <w:r w:rsidR="00B3132B">
          <w:rPr>
            <w:rFonts w:cs="Arial"/>
            <w:color w:val="222222"/>
            <w:shd w:val="clear" w:color="auto" w:fill="FFFFFF"/>
          </w:rPr>
          <w:t xml:space="preserve"> a 7 county </w:t>
        </w:r>
      </w:ins>
      <w:ins w:id="7" w:author="Gritton, Michael" w:date="2016-10-20T17:44:00Z">
        <w:r w:rsidR="00B3132B">
          <w:rPr>
            <w:rFonts w:cs="Arial"/>
            <w:color w:val="222222"/>
            <w:shd w:val="clear" w:color="auto" w:fill="FFFFFF"/>
          </w:rPr>
          <w:t xml:space="preserve">workforce </w:t>
        </w:r>
      </w:ins>
      <w:ins w:id="8" w:author="Gritton, Michael" w:date="2016-10-20T17:43:00Z">
        <w:r w:rsidR="00B3132B">
          <w:rPr>
            <w:rFonts w:cs="Arial"/>
            <w:color w:val="222222"/>
            <w:shd w:val="clear" w:color="auto" w:fill="FFFFFF"/>
          </w:rPr>
          <w:t xml:space="preserve">area – Jefferson, Bullitt, </w:t>
        </w:r>
        <w:r w:rsidR="00B3132B">
          <w:rPr>
            <w:rFonts w:cs="Arial"/>
            <w:color w:val="222222"/>
            <w:shd w:val="clear" w:color="auto" w:fill="FFFFFF"/>
          </w:rPr>
          <w:lastRenderedPageBreak/>
          <w:t>Oldham, Trimble, Shelby, Spencer and Henry counties</w:t>
        </w:r>
      </w:ins>
      <w:r w:rsidR="002A5F99">
        <w:rPr>
          <w:rFonts w:cs="Arial"/>
          <w:color w:val="222222"/>
          <w:shd w:val="clear" w:color="auto" w:fill="FFFFFF"/>
        </w:rPr>
        <w:t xml:space="preserve"> </w:t>
      </w:r>
      <w:ins w:id="9" w:author="Gritton, Michael" w:date="2016-10-20T17:44:00Z">
        <w:r w:rsidR="00B3132B">
          <w:rPr>
            <w:rFonts w:cs="Arial"/>
            <w:color w:val="222222"/>
            <w:shd w:val="clear" w:color="auto" w:fill="FFFFFF"/>
          </w:rPr>
          <w:t xml:space="preserve">– that is embedded in a 12-county Metropolitan Statistical Area which includes 5 counties in Southern Indiana.  </w:t>
        </w:r>
        <w:r w:rsidR="00B37569">
          <w:rPr>
            <w:rFonts w:cs="Arial"/>
            <w:color w:val="222222"/>
            <w:shd w:val="clear" w:color="auto" w:fill="FFFFFF"/>
          </w:rPr>
          <w:t xml:space="preserve">The 7-county Greater Louisville workforce area has a population </w:t>
        </w:r>
        <w:r w:rsidR="00314EEA">
          <w:rPr>
            <w:rFonts w:cs="Arial"/>
            <w:color w:val="222222"/>
            <w:shd w:val="clear" w:color="auto" w:fill="FFFFFF"/>
          </w:rPr>
          <w:t>of _</w:t>
        </w:r>
      </w:ins>
      <w:ins w:id="10" w:author="Microsoft Office User" w:date="2016-10-21T12:10:00Z">
        <w:r w:rsidR="00E77A9F" w:rsidRPr="00E77A9F">
          <w:rPr>
            <w:rFonts w:ascii="Arial" w:eastAsia="Times New Roman" w:hAnsi="Arial" w:cs="Arial"/>
            <w:sz w:val="20"/>
            <w:szCs w:val="20"/>
          </w:rPr>
          <w:t>974,532</w:t>
        </w:r>
      </w:ins>
      <w:ins w:id="11" w:author="Gritton, Michael" w:date="2016-10-20T17:44:00Z">
        <w:del w:id="12" w:author="Microsoft Office User" w:date="2016-10-21T12:10:00Z">
          <w:r w:rsidR="00314EEA" w:rsidDel="00E77A9F">
            <w:rPr>
              <w:rFonts w:cs="Arial"/>
              <w:color w:val="222222"/>
              <w:shd w:val="clear" w:color="auto" w:fill="FFFFFF"/>
            </w:rPr>
            <w:delText>___</w:delText>
          </w:r>
        </w:del>
        <w:r w:rsidR="00314EEA">
          <w:rPr>
            <w:rFonts w:cs="Arial"/>
            <w:color w:val="222222"/>
            <w:shd w:val="clear" w:color="auto" w:fill="FFFFFF"/>
          </w:rPr>
          <w:t xml:space="preserve">.  The unemployment rates in these counties reached over 9% at the height of the Great Recession, but have slowly fallen to the </w:t>
        </w:r>
      </w:ins>
      <w:ins w:id="13" w:author="Microsoft Office User" w:date="2016-10-21T12:29:00Z">
        <w:r w:rsidR="0023544A">
          <w:rPr>
            <w:rFonts w:cs="Arial"/>
            <w:color w:val="222222"/>
            <w:shd w:val="clear" w:color="auto" w:fill="FFFFFF"/>
          </w:rPr>
          <w:t>3-5</w:t>
        </w:r>
      </w:ins>
      <w:ins w:id="14" w:author="Gritton, Michael" w:date="2016-10-20T17:44:00Z">
        <w:del w:id="15" w:author="Microsoft Office User" w:date="2016-10-21T12:29:00Z">
          <w:r w:rsidR="00314EEA" w:rsidDel="0023544A">
            <w:rPr>
              <w:rFonts w:cs="Arial"/>
              <w:color w:val="222222"/>
              <w:shd w:val="clear" w:color="auto" w:fill="FFFFFF"/>
            </w:rPr>
            <w:delText>5-6</w:delText>
          </w:r>
        </w:del>
        <w:r w:rsidR="00314EEA">
          <w:rPr>
            <w:rFonts w:cs="Arial"/>
            <w:color w:val="222222"/>
            <w:shd w:val="clear" w:color="auto" w:fill="FFFFFF"/>
          </w:rPr>
          <w:t>% range</w:t>
        </w:r>
      </w:ins>
      <w:ins w:id="16" w:author="Gritton, Michael" w:date="2016-10-20T17:46:00Z">
        <w:r w:rsidR="00314EEA">
          <w:rPr>
            <w:rFonts w:cs="Arial"/>
            <w:color w:val="222222"/>
            <w:shd w:val="clear" w:color="auto" w:fill="FFFFFF"/>
          </w:rPr>
          <w:t>.  Employment growth has been driven by a major surge in manufacturing employment due to two huge investments made by Ford Motor Company and GE Appliances (a Haier Company)</w:t>
        </w:r>
      </w:ins>
      <w:ins w:id="17" w:author="Gritton, Michael" w:date="2016-10-20T17:47:00Z">
        <w:r w:rsidR="00BC6CE1">
          <w:rPr>
            <w:rFonts w:cs="Arial"/>
            <w:color w:val="222222"/>
            <w:shd w:val="clear" w:color="auto" w:fill="FFFFFF"/>
          </w:rPr>
          <w:t>, as well as a steady climb in overall health care related employment.  The region has also seen a steady and rising demand for information technology and business services jobs.  And retail, hospitality and tourism jobs have also returned as the national and regional economies have improved.</w:t>
        </w:r>
      </w:ins>
    </w:p>
    <w:p w14:paraId="144A4E8D" w14:textId="5D0944A9" w:rsidR="00D461D8" w:rsidRDefault="007228B9" w:rsidP="00D461D8">
      <w:pPr>
        <w:spacing w:line="360" w:lineRule="auto"/>
        <w:contextualSpacing/>
        <w:rPr>
          <w:rFonts w:cs="Arial"/>
          <w:color w:val="222222"/>
          <w:shd w:val="clear" w:color="auto" w:fill="FFFFFF"/>
        </w:rPr>
      </w:pPr>
      <w:ins w:id="18" w:author="Gritton, Michael" w:date="2016-10-20T17:49:00Z">
        <w:r>
          <w:rPr>
            <w:rFonts w:cs="Arial"/>
            <w:color w:val="222222"/>
            <w:shd w:val="clear" w:color="auto" w:fill="FFFFFF"/>
          </w:rPr>
          <w:t xml:space="preserve">Despite the progress made since the height of the Great Recession, the region still faces a number of significant labor market challenges.  The labor force participation rate for </w:t>
        </w:r>
      </w:ins>
      <w:ins w:id="19" w:author="Gritton, Michael" w:date="2016-10-20T17:50:00Z">
        <w:del w:id="20" w:author="Microsoft Office User" w:date="2016-10-21T12:32:00Z">
          <w:r w:rsidDel="00B754DD">
            <w:rPr>
              <w:rFonts w:cs="Arial"/>
              <w:color w:val="222222"/>
              <w:shd w:val="clear" w:color="auto" w:fill="FFFFFF"/>
            </w:rPr>
            <w:delText xml:space="preserve">(some?  all?) </w:delText>
          </w:r>
        </w:del>
      </w:ins>
      <w:ins w:id="21" w:author="Microsoft Office User" w:date="2016-10-21T12:32:00Z">
        <w:r w:rsidR="00B754DD">
          <w:rPr>
            <w:rFonts w:cs="Arial"/>
            <w:color w:val="222222"/>
            <w:shd w:val="clear" w:color="auto" w:fill="FFFFFF"/>
          </w:rPr>
          <w:t xml:space="preserve">some </w:t>
        </w:r>
      </w:ins>
      <w:ins w:id="22" w:author="Gritton, Michael" w:date="2016-10-20T17:50:00Z">
        <w:r>
          <w:rPr>
            <w:rFonts w:cs="Arial"/>
            <w:color w:val="222222"/>
            <w:shd w:val="clear" w:color="auto" w:fill="FFFFFF"/>
          </w:rPr>
          <w:t xml:space="preserve">counties continues to be well below the national average.  Pockets of poverty in urban Louisville and rural parts of other counties are double or triple the rates for the overall region </w:t>
        </w:r>
      </w:ins>
      <w:ins w:id="23" w:author="Gritton, Michael" w:date="2016-10-20T17:51:00Z">
        <w:r w:rsidR="00253844">
          <w:rPr>
            <w:rFonts w:cs="Arial"/>
            <w:color w:val="222222"/>
            <w:shd w:val="clear" w:color="auto" w:fill="FFFFFF"/>
          </w:rPr>
          <w:t xml:space="preserve">– and with those high poverty rates, a recent spike in homicides and drug overdoses point to the fact that economic recovery has still not reached all the region’s workers or families.  </w:t>
        </w:r>
      </w:ins>
      <w:ins w:id="24" w:author="Gritton, Michael" w:date="2016-10-20T17:59:00Z">
        <w:r w:rsidR="00944B4F">
          <w:rPr>
            <w:rFonts w:cs="Arial"/>
            <w:color w:val="222222"/>
            <w:shd w:val="clear" w:color="auto" w:fill="FFFFFF"/>
          </w:rPr>
          <w:t>A significant number of young adults either lack work experience altogether or do not demonstrate the employability skills required by employers, leading to long cycles of unemployment or underemployment.</w:t>
        </w:r>
      </w:ins>
      <w:del w:id="25" w:author="Gritton, Michael" w:date="2016-10-20T17:26:00Z">
        <w:r w:rsidR="002A5F99" w:rsidDel="00EB5B64">
          <w:rPr>
            <w:rFonts w:cs="Arial"/>
            <w:color w:val="222222"/>
            <w:shd w:val="clear" w:color="auto" w:fill="FFFFFF"/>
          </w:rPr>
          <w:delText>[</w:delText>
        </w:r>
        <w:r w:rsidR="002A5F99" w:rsidRPr="002A5F99" w:rsidDel="00EB5B64">
          <w:rPr>
            <w:rFonts w:cs="Arial"/>
            <w:color w:val="244061" w:themeColor="accent1" w:themeShade="80"/>
            <w:shd w:val="clear" w:color="auto" w:fill="FFFFFF"/>
          </w:rPr>
          <w:delText>geographic description</w:delText>
        </w:r>
        <w:r w:rsidR="002A5F99" w:rsidDel="00EB5B64">
          <w:rPr>
            <w:rFonts w:cs="Arial"/>
            <w:color w:val="244061" w:themeColor="accent1" w:themeShade="80"/>
            <w:shd w:val="clear" w:color="auto" w:fill="FFFFFF"/>
          </w:rPr>
          <w:delText>]</w:delText>
        </w:r>
        <w:r w:rsidR="002A5F99" w:rsidRPr="002A5F99" w:rsidDel="00EB5B64">
          <w:rPr>
            <w:rFonts w:cs="Arial"/>
            <w:color w:val="244061" w:themeColor="accent1" w:themeShade="80"/>
            <w:shd w:val="clear" w:color="auto" w:fill="FFFFFF"/>
          </w:rPr>
          <w:delText xml:space="preserve"> </w:delText>
        </w:r>
        <w:r w:rsidR="002A5F99" w:rsidDel="00EB5B64">
          <w:rPr>
            <w:rFonts w:cs="Arial"/>
            <w:color w:val="222222"/>
            <w:shd w:val="clear" w:color="auto" w:fill="FFFFFF"/>
          </w:rPr>
          <w:delText>and [</w:delText>
        </w:r>
        <w:r w:rsidR="002A5F99" w:rsidRPr="002A5F99" w:rsidDel="00EB5B64">
          <w:rPr>
            <w:rFonts w:cs="Arial"/>
            <w:color w:val="244061" w:themeColor="accent1" w:themeShade="80"/>
            <w:shd w:val="clear" w:color="auto" w:fill="FFFFFF"/>
          </w:rPr>
          <w:delText>0,000,000</w:delText>
        </w:r>
        <w:r w:rsidR="002A5F99" w:rsidDel="00EB5B64">
          <w:rPr>
            <w:rFonts w:cs="Arial"/>
            <w:color w:val="244061" w:themeColor="accent1" w:themeShade="80"/>
            <w:shd w:val="clear" w:color="auto" w:fill="FFFFFF"/>
          </w:rPr>
          <w:delText>]</w:delText>
        </w:r>
        <w:r w:rsidR="002A5F99" w:rsidRPr="002A5F99" w:rsidDel="00EB5B64">
          <w:rPr>
            <w:rFonts w:cs="Arial"/>
            <w:color w:val="244061" w:themeColor="accent1" w:themeShade="80"/>
            <w:shd w:val="clear" w:color="auto" w:fill="FFFFFF"/>
          </w:rPr>
          <w:delText xml:space="preserve"> </w:delText>
        </w:r>
        <w:r w:rsidR="002A5F99" w:rsidDel="00EB5B64">
          <w:rPr>
            <w:rFonts w:cs="Arial"/>
            <w:color w:val="222222"/>
            <w:shd w:val="clear" w:color="auto" w:fill="FFFFFF"/>
          </w:rPr>
          <w:delText>people.  [</w:delText>
        </w:r>
        <w:commentRangeStart w:id="26"/>
        <w:r w:rsidR="002A5F99" w:rsidRPr="002A5F99" w:rsidDel="00EB5B64">
          <w:rPr>
            <w:rFonts w:cs="Arial"/>
            <w:color w:val="244061" w:themeColor="accent1" w:themeShade="80"/>
            <w:shd w:val="clear" w:color="auto" w:fill="FFFFFF"/>
          </w:rPr>
          <w:delText xml:space="preserve">additional context on Greater </w:delText>
        </w:r>
        <w:r w:rsidR="00D461D8" w:rsidRPr="002A5F99" w:rsidDel="00EB5B64">
          <w:rPr>
            <w:rFonts w:cs="Arial"/>
            <w:color w:val="244061" w:themeColor="accent1" w:themeShade="80"/>
            <w:shd w:val="clear" w:color="auto" w:fill="FFFFFF"/>
          </w:rPr>
          <w:delText>Louisville</w:delText>
        </w:r>
      </w:del>
      <w:commentRangeEnd w:id="26"/>
      <w:r w:rsidR="0098668F">
        <w:rPr>
          <w:rStyle w:val="CommentReference"/>
        </w:rPr>
        <w:commentReference w:id="26"/>
      </w:r>
      <w:del w:id="27" w:author="Gritton, Michael" w:date="2016-10-20T17:26:00Z">
        <w:r w:rsidR="002A5F99" w:rsidDel="00EB5B64">
          <w:rPr>
            <w:rFonts w:cs="Arial"/>
            <w:color w:val="222222"/>
            <w:shd w:val="clear" w:color="auto" w:fill="FFFFFF"/>
          </w:rPr>
          <w:delText>]</w:delText>
        </w:r>
        <w:r w:rsidR="00D461D8" w:rsidDel="00EB5B64">
          <w:rPr>
            <w:rFonts w:cs="Arial"/>
            <w:color w:val="222222"/>
            <w:shd w:val="clear" w:color="auto" w:fill="FFFFFF"/>
          </w:rPr>
          <w:delText>.</w:delText>
        </w:r>
      </w:del>
      <w:del w:id="28" w:author="Gritton, Michael" w:date="2016-10-20T17:44:00Z">
        <w:r w:rsidR="00D461D8" w:rsidDel="00B3132B">
          <w:rPr>
            <w:rFonts w:cs="Arial"/>
            <w:color w:val="222222"/>
            <w:shd w:val="clear" w:color="auto" w:fill="FFFFFF"/>
          </w:rPr>
          <w:delText xml:space="preserve"> </w:delText>
        </w:r>
      </w:del>
      <w:r w:rsidR="00D461D8">
        <w:rPr>
          <w:rFonts w:cs="Arial"/>
          <w:color w:val="222222"/>
          <w:shd w:val="clear" w:color="auto" w:fill="FFFFFF"/>
        </w:rPr>
        <w:t xml:space="preserve"> </w:t>
      </w:r>
    </w:p>
    <w:p w14:paraId="01B42C33" w14:textId="77777777" w:rsidR="00D461D8" w:rsidRDefault="00D461D8" w:rsidP="00D461D8">
      <w:pPr>
        <w:spacing w:line="360" w:lineRule="auto"/>
        <w:contextualSpacing/>
        <w:rPr>
          <w:rFonts w:cs="Arial"/>
          <w:color w:val="222222"/>
          <w:shd w:val="clear" w:color="auto" w:fill="FFFFFF"/>
        </w:rPr>
      </w:pPr>
    </w:p>
    <w:p w14:paraId="7810641C" w14:textId="359A3F21" w:rsidR="00A9269D" w:rsidRDefault="00D461D8" w:rsidP="00D461D8">
      <w:pPr>
        <w:spacing w:line="360" w:lineRule="auto"/>
        <w:contextualSpacing/>
        <w:rPr>
          <w:rFonts w:cs="Arial"/>
          <w:color w:val="222222"/>
          <w:shd w:val="clear" w:color="auto" w:fill="FFFFFF"/>
        </w:rPr>
      </w:pPr>
      <w:r>
        <w:rPr>
          <w:rFonts w:cs="Arial"/>
          <w:color w:val="222222"/>
          <w:shd w:val="clear" w:color="auto" w:fill="FFFFFF"/>
        </w:rPr>
        <w:t>In addition to Greater Louisville, the project will have direct on-the-ground impact in</w:t>
      </w:r>
      <w:r w:rsidR="00A9269D">
        <w:rPr>
          <w:rFonts w:cs="Arial"/>
          <w:color w:val="222222"/>
          <w:shd w:val="clear" w:color="auto" w:fill="FFFFFF"/>
        </w:rPr>
        <w:t xml:space="preserve"> five to seven </w:t>
      </w:r>
      <w:r w:rsidR="002A5F99">
        <w:rPr>
          <w:rFonts w:cs="Arial"/>
          <w:color w:val="222222"/>
          <w:shd w:val="clear" w:color="auto" w:fill="FFFFFF"/>
        </w:rPr>
        <w:t>other</w:t>
      </w:r>
      <w:r w:rsidR="00A9269D">
        <w:rPr>
          <w:rFonts w:cs="Arial"/>
          <w:color w:val="222222"/>
          <w:shd w:val="clear" w:color="auto" w:fill="FFFFFF"/>
        </w:rPr>
        <w:t xml:space="preserve"> </w:t>
      </w:r>
      <w:r>
        <w:rPr>
          <w:rFonts w:cs="Arial"/>
          <w:color w:val="222222"/>
          <w:shd w:val="clear" w:color="auto" w:fill="FFFFFF"/>
        </w:rPr>
        <w:t>region</w:t>
      </w:r>
      <w:r w:rsidR="002A5F99">
        <w:rPr>
          <w:rFonts w:cs="Arial"/>
          <w:color w:val="222222"/>
          <w:shd w:val="clear" w:color="auto" w:fill="FFFFFF"/>
        </w:rPr>
        <w:t>s</w:t>
      </w:r>
      <w:r w:rsidR="00750402">
        <w:rPr>
          <w:rFonts w:cs="Arial"/>
          <w:color w:val="222222"/>
          <w:shd w:val="clear" w:color="auto" w:fill="FFFFFF"/>
        </w:rPr>
        <w:t xml:space="preserve"> part of </w:t>
      </w:r>
      <w:r w:rsidR="00A9269D">
        <w:rPr>
          <w:rFonts w:cs="Arial"/>
          <w:color w:val="222222"/>
          <w:shd w:val="clear" w:color="auto" w:fill="FFFFFF"/>
        </w:rPr>
        <w:t>Tier 2 network</w:t>
      </w:r>
      <w:r>
        <w:rPr>
          <w:rFonts w:cs="Arial"/>
          <w:color w:val="222222"/>
          <w:shd w:val="clear" w:color="auto" w:fill="FFFFFF"/>
        </w:rPr>
        <w:t xml:space="preserve">.  Our team will select </w:t>
      </w:r>
      <w:r w:rsidR="00750402">
        <w:rPr>
          <w:rFonts w:cs="Arial"/>
          <w:color w:val="222222"/>
          <w:shd w:val="clear" w:color="auto" w:fill="FFFFFF"/>
        </w:rPr>
        <w:t>regions to be part of the Tier 2 network</w:t>
      </w:r>
      <w:r w:rsidR="002A5F99">
        <w:rPr>
          <w:rFonts w:cs="Arial"/>
          <w:color w:val="222222"/>
          <w:shd w:val="clear" w:color="auto" w:fill="FFFFFF"/>
        </w:rPr>
        <w:t xml:space="preserve"> </w:t>
      </w:r>
      <w:r w:rsidR="00A9269D">
        <w:rPr>
          <w:rFonts w:cs="Arial"/>
          <w:color w:val="222222"/>
          <w:shd w:val="clear" w:color="auto" w:fill="FFFFFF"/>
        </w:rPr>
        <w:t xml:space="preserve">from </w:t>
      </w:r>
      <w:r>
        <w:rPr>
          <w:rFonts w:cs="Arial"/>
          <w:color w:val="222222"/>
          <w:shd w:val="clear" w:color="auto" w:fill="FFFFFF"/>
        </w:rPr>
        <w:t xml:space="preserve">the </w:t>
      </w:r>
      <w:r w:rsidR="00A9269D">
        <w:rPr>
          <w:rFonts w:cs="Arial"/>
          <w:color w:val="222222"/>
          <w:shd w:val="clear" w:color="auto" w:fill="FFFFFF"/>
        </w:rPr>
        <w:t>National Fund for Workforce Solutions</w:t>
      </w:r>
      <w:r>
        <w:rPr>
          <w:rFonts w:cs="Arial"/>
          <w:color w:val="222222"/>
          <w:shd w:val="clear" w:color="auto" w:fill="FFFFFF"/>
        </w:rPr>
        <w:t xml:space="preserve">’ 35 regional workforce </w:t>
      </w:r>
      <w:proofErr w:type="spellStart"/>
      <w:r>
        <w:rPr>
          <w:rFonts w:cs="Arial"/>
          <w:color w:val="222222"/>
          <w:shd w:val="clear" w:color="auto" w:fill="FFFFFF"/>
        </w:rPr>
        <w:t>collaboratives</w:t>
      </w:r>
      <w:proofErr w:type="spellEnd"/>
      <w:r>
        <w:rPr>
          <w:rFonts w:cs="Arial"/>
          <w:color w:val="222222"/>
          <w:shd w:val="clear" w:color="auto" w:fill="FFFFFF"/>
        </w:rPr>
        <w:t xml:space="preserve"> that span </w:t>
      </w:r>
      <w:r w:rsidR="00A9269D">
        <w:rPr>
          <w:rFonts w:cs="Arial"/>
          <w:color w:val="222222"/>
          <w:shd w:val="clear" w:color="auto" w:fill="FFFFFF"/>
        </w:rPr>
        <w:t xml:space="preserve">metros </w:t>
      </w:r>
      <w:r w:rsidR="002A5F99">
        <w:rPr>
          <w:rFonts w:cs="Arial"/>
          <w:color w:val="222222"/>
          <w:shd w:val="clear" w:color="auto" w:fill="FFFFFF"/>
        </w:rPr>
        <w:t xml:space="preserve">and rural areas across the </w:t>
      </w:r>
      <w:commentRangeStart w:id="29"/>
      <w:r w:rsidR="002A5F99">
        <w:rPr>
          <w:rFonts w:cs="Arial"/>
          <w:color w:val="222222"/>
          <w:shd w:val="clear" w:color="auto" w:fill="FFFFFF"/>
        </w:rPr>
        <w:t>country</w:t>
      </w:r>
      <w:commentRangeEnd w:id="29"/>
      <w:r w:rsidR="004308C1">
        <w:rPr>
          <w:rStyle w:val="CommentReference"/>
        </w:rPr>
        <w:commentReference w:id="29"/>
      </w:r>
      <w:r w:rsidR="002A5F99">
        <w:rPr>
          <w:rFonts w:cs="Arial"/>
          <w:color w:val="222222"/>
          <w:shd w:val="clear" w:color="auto" w:fill="FFFFFF"/>
        </w:rPr>
        <w:t xml:space="preserve">.  We will consult with EDA during the selection process to help us choose regions that have geographic diversity and national impact. </w:t>
      </w:r>
      <w:r>
        <w:rPr>
          <w:rFonts w:cs="Arial"/>
          <w:color w:val="222222"/>
          <w:shd w:val="clear" w:color="auto" w:fill="FFFFFF"/>
        </w:rPr>
        <w:t>Many of the</w:t>
      </w:r>
      <w:r w:rsidR="002A5F99">
        <w:rPr>
          <w:rFonts w:cs="Arial"/>
          <w:color w:val="222222"/>
          <w:shd w:val="clear" w:color="auto" w:fill="FFFFFF"/>
        </w:rPr>
        <w:t xml:space="preserve"> National Fund</w:t>
      </w:r>
      <w:r w:rsidR="00A35CEC">
        <w:rPr>
          <w:rFonts w:cs="Arial"/>
          <w:color w:val="222222"/>
          <w:shd w:val="clear" w:color="auto" w:fill="FFFFFF"/>
        </w:rPr>
        <w:t xml:space="preserve"> </w:t>
      </w:r>
      <w:r>
        <w:rPr>
          <w:rFonts w:cs="Arial"/>
          <w:color w:val="222222"/>
          <w:shd w:val="clear" w:color="auto" w:fill="FFFFFF"/>
        </w:rPr>
        <w:t>regions</w:t>
      </w:r>
      <w:r w:rsidR="00A35CEC">
        <w:rPr>
          <w:rFonts w:cs="Arial"/>
          <w:color w:val="222222"/>
          <w:shd w:val="clear" w:color="auto" w:fill="FFFFFF"/>
        </w:rPr>
        <w:t xml:space="preserve"> </w:t>
      </w:r>
      <w:r>
        <w:rPr>
          <w:rFonts w:cs="Arial"/>
          <w:color w:val="222222"/>
          <w:shd w:val="clear" w:color="auto" w:fill="FFFFFF"/>
        </w:rPr>
        <w:t xml:space="preserve">are </w:t>
      </w:r>
      <w:r w:rsidR="004308C1">
        <w:rPr>
          <w:rFonts w:cs="Arial"/>
          <w:color w:val="222222"/>
          <w:shd w:val="clear" w:color="auto" w:fill="FFFFFF"/>
        </w:rPr>
        <w:t xml:space="preserve">already home to </w:t>
      </w:r>
      <w:r>
        <w:rPr>
          <w:rFonts w:cs="Arial"/>
          <w:color w:val="222222"/>
          <w:shd w:val="clear" w:color="auto" w:fill="FFFFFF"/>
        </w:rPr>
        <w:t xml:space="preserve">significant EDA initiatives, such as involvement in the </w:t>
      </w:r>
      <w:commentRangeStart w:id="30"/>
      <w:r w:rsidRPr="00D461D8">
        <w:rPr>
          <w:rFonts w:cs="Arial"/>
          <w:color w:val="222222"/>
          <w:shd w:val="clear" w:color="auto" w:fill="FFFFFF"/>
        </w:rPr>
        <w:t>Investing in Manufacturing</w:t>
      </w:r>
      <w:r>
        <w:rPr>
          <w:rFonts w:cs="Arial"/>
          <w:color w:val="222222"/>
          <w:shd w:val="clear" w:color="auto" w:fill="FFFFFF"/>
        </w:rPr>
        <w:t xml:space="preserve"> </w:t>
      </w:r>
      <w:r w:rsidRPr="00D461D8">
        <w:rPr>
          <w:rFonts w:cs="Arial"/>
          <w:color w:val="222222"/>
          <w:shd w:val="clear" w:color="auto" w:fill="FFFFFF"/>
        </w:rPr>
        <w:t>Communities Partnership</w:t>
      </w:r>
      <w:r>
        <w:rPr>
          <w:rFonts w:cs="Arial"/>
          <w:color w:val="222222"/>
          <w:shd w:val="clear" w:color="auto" w:fill="FFFFFF"/>
        </w:rPr>
        <w:t xml:space="preserve"> </w:t>
      </w:r>
      <w:commentRangeEnd w:id="30"/>
      <w:r w:rsidR="004308C1">
        <w:rPr>
          <w:rStyle w:val="CommentReference"/>
        </w:rPr>
        <w:commentReference w:id="30"/>
      </w:r>
      <w:r w:rsidR="004308C1">
        <w:rPr>
          <w:rFonts w:cs="Arial"/>
          <w:color w:val="222222"/>
          <w:shd w:val="clear" w:color="auto" w:fill="FFFFFF"/>
        </w:rPr>
        <w:t xml:space="preserve">(Greater Milwaukee and Washington’s Puget Sound) and </w:t>
      </w:r>
      <w:r>
        <w:rPr>
          <w:rFonts w:cs="Arial"/>
          <w:color w:val="222222"/>
          <w:shd w:val="clear" w:color="auto" w:fill="FFFFFF"/>
        </w:rPr>
        <w:t xml:space="preserve">the </w:t>
      </w:r>
      <w:r w:rsidRPr="00EF4DB0">
        <w:rPr>
          <w:rFonts w:cs="Arial"/>
          <w:color w:val="222222"/>
          <w:shd w:val="clear" w:color="auto" w:fill="FFFFFF"/>
        </w:rPr>
        <w:t>Partnerships for Opportunity and Workforce and Economic Revitalization (</w:t>
      </w:r>
      <w:commentRangeStart w:id="31"/>
      <w:r w:rsidRPr="00EF4DB0">
        <w:rPr>
          <w:rFonts w:cs="Arial"/>
          <w:color w:val="222222"/>
          <w:shd w:val="clear" w:color="auto" w:fill="FFFFFF"/>
        </w:rPr>
        <w:t>POWER)</w:t>
      </w:r>
      <w:commentRangeEnd w:id="31"/>
      <w:r w:rsidR="004308C1">
        <w:rPr>
          <w:rStyle w:val="CommentReference"/>
        </w:rPr>
        <w:commentReference w:id="31"/>
      </w:r>
      <w:r w:rsidRPr="00EF4DB0">
        <w:rPr>
          <w:rFonts w:cs="Arial"/>
          <w:color w:val="222222"/>
          <w:shd w:val="clear" w:color="auto" w:fill="FFFFFF"/>
        </w:rPr>
        <w:t xml:space="preserve"> Initiative</w:t>
      </w:r>
      <w:r w:rsidR="004308C1">
        <w:rPr>
          <w:rFonts w:cs="Arial"/>
          <w:color w:val="222222"/>
          <w:shd w:val="clear" w:color="auto" w:fill="FFFFFF"/>
        </w:rPr>
        <w:t xml:space="preserve"> (Greater Cincinnati and Greater Pittsburgh)</w:t>
      </w:r>
      <w:r>
        <w:rPr>
          <w:rFonts w:cs="Arial"/>
          <w:color w:val="222222"/>
          <w:shd w:val="clear" w:color="auto" w:fill="FFFFFF"/>
        </w:rPr>
        <w:t>.</w:t>
      </w:r>
    </w:p>
    <w:p w14:paraId="6528412C" w14:textId="77777777" w:rsidR="004308C1" w:rsidRDefault="004308C1" w:rsidP="00D461D8">
      <w:pPr>
        <w:spacing w:line="360" w:lineRule="auto"/>
        <w:contextualSpacing/>
        <w:rPr>
          <w:rFonts w:cs="Arial"/>
          <w:color w:val="222222"/>
          <w:shd w:val="clear" w:color="auto" w:fill="FFFFFF"/>
        </w:rPr>
      </w:pPr>
    </w:p>
    <w:p w14:paraId="73537C1F" w14:textId="77777777" w:rsidR="004308C1" w:rsidRPr="00593D04" w:rsidRDefault="004308C1" w:rsidP="004308C1">
      <w:pPr>
        <w:spacing w:line="360" w:lineRule="auto"/>
        <w:contextualSpacing/>
        <w:rPr>
          <w:rStyle w:val="apple-converted-space"/>
          <w:rFonts w:cs="Arial"/>
          <w:b/>
        </w:rPr>
      </w:pPr>
      <w:r w:rsidRPr="00593D04">
        <w:rPr>
          <w:rStyle w:val="apple-converted-space"/>
          <w:rFonts w:cs="Arial"/>
          <w:b/>
        </w:rPr>
        <w:t>Applicant Team:</w:t>
      </w:r>
    </w:p>
    <w:p w14:paraId="64CDA3FA" w14:textId="77777777" w:rsidR="004308C1" w:rsidRPr="00A35CEC" w:rsidRDefault="004308C1" w:rsidP="004308C1">
      <w:pPr>
        <w:widowControl w:val="0"/>
        <w:autoSpaceDE w:val="0"/>
        <w:autoSpaceDN w:val="0"/>
        <w:adjustRightInd w:val="0"/>
        <w:spacing w:line="360" w:lineRule="auto"/>
        <w:contextualSpacing/>
        <w:rPr>
          <w:rFonts w:cs="Arial"/>
          <w:color w:val="244061" w:themeColor="accent1" w:themeShade="80"/>
        </w:rPr>
      </w:pPr>
      <w:r w:rsidRPr="00A35CEC">
        <w:rPr>
          <w:rFonts w:cs="Arial"/>
          <w:color w:val="244061" w:themeColor="accent1" w:themeShade="80"/>
        </w:rPr>
        <w:t>[A brief overview of the Applicant and their capacity to successfully implement the project (e.g., staffing, history, university affiliations, discussion of its service region, major accomplishments, etc.);]</w:t>
      </w:r>
    </w:p>
    <w:p w14:paraId="4018A22F" w14:textId="77777777" w:rsidR="004308C1" w:rsidRDefault="004308C1" w:rsidP="004308C1">
      <w:pPr>
        <w:widowControl w:val="0"/>
        <w:autoSpaceDE w:val="0"/>
        <w:autoSpaceDN w:val="0"/>
        <w:adjustRightInd w:val="0"/>
        <w:spacing w:line="360" w:lineRule="auto"/>
        <w:contextualSpacing/>
        <w:rPr>
          <w:rFonts w:cs="Arial"/>
        </w:rPr>
      </w:pPr>
      <w:r w:rsidRPr="007D4A13">
        <w:rPr>
          <w:rFonts w:cs="Arial"/>
        </w:rPr>
        <w:lastRenderedPageBreak/>
        <w:t>There are three major partners in this project</w:t>
      </w:r>
      <w:r>
        <w:rPr>
          <w:rFonts w:cs="Arial"/>
        </w:rPr>
        <w:t>:</w:t>
      </w:r>
    </w:p>
    <w:p w14:paraId="0C12C24A" w14:textId="7583BD3D" w:rsidR="004308C1" w:rsidRDefault="004308C1" w:rsidP="004308C1">
      <w:pPr>
        <w:pStyle w:val="ListParagraph"/>
        <w:widowControl w:val="0"/>
        <w:numPr>
          <w:ilvl w:val="0"/>
          <w:numId w:val="5"/>
        </w:numPr>
        <w:autoSpaceDE w:val="0"/>
        <w:autoSpaceDN w:val="0"/>
        <w:adjustRightInd w:val="0"/>
        <w:spacing w:line="360" w:lineRule="auto"/>
        <w:rPr>
          <w:rFonts w:cs="Arial"/>
          <w:color w:val="434343"/>
        </w:rPr>
      </w:pPr>
      <w:proofErr w:type="spellStart"/>
      <w:r w:rsidRPr="00FE19CF">
        <w:rPr>
          <w:rFonts w:cs="Arial"/>
          <w:b/>
          <w:i/>
        </w:rPr>
        <w:t>KentuckianaWorks</w:t>
      </w:r>
      <w:proofErr w:type="spellEnd"/>
      <w:r w:rsidRPr="00CE3FDA">
        <w:rPr>
          <w:rFonts w:cs="Arial"/>
        </w:rPr>
        <w:t xml:space="preserve"> is a non-profit corporation (with 501 (c) (3) status) that serves as</w:t>
      </w:r>
      <w:r w:rsidRPr="00CE3FDA">
        <w:rPr>
          <w:rFonts w:cs="Arial"/>
          <w:color w:val="434343"/>
        </w:rPr>
        <w:t xml:space="preserve"> </w:t>
      </w:r>
      <w:r w:rsidRPr="00A43459">
        <w:rPr>
          <w:rFonts w:cs="Arial"/>
        </w:rPr>
        <w:t xml:space="preserve">the Workforce Development Board for the Greater Louisville region – a 7-county area </w:t>
      </w:r>
      <w:r>
        <w:rPr>
          <w:rFonts w:cs="Arial"/>
        </w:rPr>
        <w:t>with Louisville at its core</w:t>
      </w:r>
      <w:r w:rsidRPr="00A43459">
        <w:rPr>
          <w:rFonts w:cs="Arial"/>
        </w:rPr>
        <w:t>. It is funded primarily by the U.S. Department of Labor and the WIOA through the Kentucky Education Workforce Development Cabinet</w:t>
      </w:r>
      <w:r>
        <w:rPr>
          <w:rFonts w:cs="Arial"/>
        </w:rPr>
        <w:t>.</w:t>
      </w:r>
      <w:r w:rsidRPr="00A43459">
        <w:rPr>
          <w:rFonts w:cs="Arial"/>
        </w:rPr>
        <w:t xml:space="preserve"> </w:t>
      </w:r>
      <w:proofErr w:type="spellStart"/>
      <w:r w:rsidRPr="00A43459">
        <w:rPr>
          <w:rFonts w:cs="Arial"/>
        </w:rPr>
        <w:t>KentuckianaWorks</w:t>
      </w:r>
      <w:proofErr w:type="spellEnd"/>
      <w:r w:rsidRPr="00A43459">
        <w:rPr>
          <w:rFonts w:cs="Arial"/>
        </w:rPr>
        <w:t xml:space="preserve"> oversees the region's system of career centers where job seekers can find jobs and education and training opportunities and apply for unemployment insurance. Career centers also help employers meet their workforce needs by linking them with qualified employees. </w:t>
      </w:r>
      <w:proofErr w:type="spellStart"/>
      <w:r w:rsidRPr="00A43459">
        <w:rPr>
          <w:rFonts w:cs="Arial"/>
        </w:rPr>
        <w:t>KentuckianaWorks</w:t>
      </w:r>
      <w:proofErr w:type="spellEnd"/>
      <w:r w:rsidRPr="00A43459">
        <w:rPr>
          <w:rFonts w:cs="Arial"/>
        </w:rPr>
        <w:t xml:space="preserve"> has received grants from federal and state agencies, </w:t>
      </w:r>
      <w:ins w:id="32" w:author="Gritton, Michael" w:date="2016-10-18T15:38:00Z">
        <w:r w:rsidR="000D20BE">
          <w:rPr>
            <w:rFonts w:cs="Arial"/>
          </w:rPr>
          <w:t xml:space="preserve">as well as </w:t>
        </w:r>
      </w:ins>
      <w:r w:rsidRPr="00A43459">
        <w:rPr>
          <w:rFonts w:cs="Arial"/>
        </w:rPr>
        <w:t xml:space="preserve">national and regional philanthropic organizations to support a number of special initiatives with employers in the region (including a manufacturing career center, a health career center, </w:t>
      </w:r>
      <w:ins w:id="33" w:author="Gritton, Michael" w:date="2016-10-18T15:38:00Z">
        <w:r w:rsidR="000D20BE">
          <w:rPr>
            <w:rFonts w:cs="Arial"/>
          </w:rPr>
          <w:t xml:space="preserve">and </w:t>
        </w:r>
      </w:ins>
      <w:r w:rsidRPr="00A43459">
        <w:rPr>
          <w:rFonts w:cs="Arial"/>
        </w:rPr>
        <w:t>a software coding talent pool</w:t>
      </w:r>
      <w:r>
        <w:rPr>
          <w:rFonts w:cs="Arial"/>
        </w:rPr>
        <w:t xml:space="preserve"> training initiative</w:t>
      </w:r>
      <w:ins w:id="34" w:author="Gritton, Michael" w:date="2016-10-18T15:38:00Z">
        <w:r w:rsidR="000D20BE">
          <w:rPr>
            <w:rFonts w:cs="Arial"/>
          </w:rPr>
          <w:t xml:space="preserve"> called Code Louisville that was highlighted by President Barack Obama </w:t>
        </w:r>
      </w:ins>
      <w:ins w:id="35" w:author="Gritton, Michael" w:date="2016-10-18T15:39:00Z">
        <w:r w:rsidR="000D20BE">
          <w:rPr>
            <w:rFonts w:cs="Arial"/>
          </w:rPr>
          <w:t xml:space="preserve">as part of his Tech Hire Initiative </w:t>
        </w:r>
      </w:ins>
      <w:ins w:id="36" w:author="Gritton, Michael" w:date="2016-10-18T15:38:00Z">
        <w:r w:rsidR="000D20BE">
          <w:rPr>
            <w:rFonts w:cs="Arial"/>
          </w:rPr>
          <w:t>on his visit to Louisville in April, 2015</w:t>
        </w:r>
      </w:ins>
      <w:ins w:id="37" w:author="Gritton, Michael" w:date="2016-10-18T15:39:00Z">
        <w:r w:rsidR="000D20BE">
          <w:rPr>
            <w:rFonts w:cs="Arial"/>
          </w:rPr>
          <w:t xml:space="preserve">.  </w:t>
        </w:r>
      </w:ins>
      <w:ins w:id="38" w:author="Gritton, Michael" w:date="2016-10-20T17:09:00Z">
        <w:r w:rsidR="00A5491A">
          <w:rPr>
            <w:rFonts w:cs="Arial"/>
          </w:rPr>
          <w:t xml:space="preserve">Lead staff from </w:t>
        </w:r>
        <w:proofErr w:type="spellStart"/>
        <w:r w:rsidR="00A5491A">
          <w:rPr>
            <w:rFonts w:cs="Arial"/>
          </w:rPr>
          <w:t>KentuckianaWorks</w:t>
        </w:r>
        <w:proofErr w:type="spellEnd"/>
        <w:r w:rsidR="00A5491A">
          <w:rPr>
            <w:rFonts w:cs="Arial"/>
          </w:rPr>
          <w:t xml:space="preserve"> who will be working on this project are Michael </w:t>
        </w:r>
        <w:proofErr w:type="spellStart"/>
        <w:r w:rsidR="00A5491A">
          <w:rPr>
            <w:rFonts w:cs="Arial"/>
          </w:rPr>
          <w:t>Gritton</w:t>
        </w:r>
        <w:proofErr w:type="spellEnd"/>
        <w:r w:rsidR="00A5491A">
          <w:rPr>
            <w:rFonts w:cs="Arial"/>
          </w:rPr>
          <w:t xml:space="preserve">, Executive Director, </w:t>
        </w:r>
      </w:ins>
      <w:ins w:id="39" w:author="Gritton, Michael" w:date="2016-10-20T17:13:00Z">
        <w:r w:rsidR="009010F7">
          <w:rPr>
            <w:rFonts w:cs="Arial"/>
          </w:rPr>
          <w:t>Cindy Read, Deputy Director,</w:t>
        </w:r>
      </w:ins>
      <w:ins w:id="40" w:author="Gritton, Michael" w:date="2016-10-20T17:09:00Z">
        <w:r w:rsidR="00A5491A">
          <w:rPr>
            <w:rFonts w:cs="Arial"/>
          </w:rPr>
          <w:t xml:space="preserve"> </w:t>
        </w:r>
      </w:ins>
      <w:ins w:id="41" w:author="Gritton, Michael" w:date="2016-10-20T17:16:00Z">
        <w:r w:rsidR="00880F7E">
          <w:rPr>
            <w:rFonts w:cs="Arial"/>
          </w:rPr>
          <w:t xml:space="preserve">Rider Rodriguez, Director of Sector Strategies, </w:t>
        </w:r>
      </w:ins>
      <w:ins w:id="42" w:author="Gritton, Michael" w:date="2016-10-20T17:09:00Z">
        <w:r w:rsidR="00A5491A">
          <w:rPr>
            <w:rFonts w:cs="Arial"/>
          </w:rPr>
          <w:t xml:space="preserve">and Mary Rosenthal, Senior Program Director.  </w:t>
        </w:r>
      </w:ins>
      <w:ins w:id="43" w:author="Gritton, Michael" w:date="2016-10-20T17:10:00Z">
        <w:r w:rsidR="00E47136">
          <w:rPr>
            <w:rFonts w:cs="Arial"/>
          </w:rPr>
          <w:t xml:space="preserve">Mr. </w:t>
        </w:r>
        <w:proofErr w:type="spellStart"/>
        <w:r w:rsidR="00E47136">
          <w:rPr>
            <w:rFonts w:cs="Arial"/>
          </w:rPr>
          <w:t>Gritton</w:t>
        </w:r>
        <w:proofErr w:type="spellEnd"/>
        <w:r w:rsidR="00E47136">
          <w:rPr>
            <w:rFonts w:cs="Arial"/>
          </w:rPr>
          <w:t xml:space="preserve"> will serve as senior advisor on the project design and implementation of the </w:t>
        </w:r>
      </w:ins>
      <w:ins w:id="44" w:author="Gritton, Michael" w:date="2016-10-20T17:11:00Z">
        <w:r w:rsidR="00C97E40">
          <w:rPr>
            <w:rFonts w:cs="Arial"/>
          </w:rPr>
          <w:t xml:space="preserve">prototype effort to train job seekers in employability skills and place them into employment.  </w:t>
        </w:r>
      </w:ins>
      <w:ins w:id="45" w:author="Gritton, Michael" w:date="2016-10-20T17:12:00Z">
        <w:r w:rsidR="00C97E40">
          <w:rPr>
            <w:rFonts w:cs="Arial"/>
          </w:rPr>
          <w:t>M</w:t>
        </w:r>
      </w:ins>
      <w:ins w:id="46" w:author="Gritton, Michael" w:date="2016-10-20T17:13:00Z">
        <w:r w:rsidR="009010F7">
          <w:rPr>
            <w:rFonts w:cs="Arial"/>
          </w:rPr>
          <w:t>s. Read will coordinate outreach to two st</w:t>
        </w:r>
        <w:r w:rsidR="00604834">
          <w:rPr>
            <w:rFonts w:cs="Arial"/>
          </w:rPr>
          <w:t>r</w:t>
        </w:r>
        <w:r w:rsidR="009010F7">
          <w:rPr>
            <w:rFonts w:cs="Arial"/>
          </w:rPr>
          <w:t>ong employer partnerships (one in manufacturing, one in health care) to</w:t>
        </w:r>
      </w:ins>
      <w:ins w:id="47" w:author="Gritton, Michael" w:date="2016-10-20T17:12:00Z">
        <w:r w:rsidR="00C97E40">
          <w:rPr>
            <w:rFonts w:cs="Arial"/>
          </w:rPr>
          <w:t xml:space="preserve"> </w:t>
        </w:r>
      </w:ins>
      <w:ins w:id="48" w:author="Gritton, Michael" w:date="2016-10-20T17:16:00Z">
        <w:r w:rsidR="00B9374C">
          <w:rPr>
            <w:rFonts w:cs="Arial"/>
          </w:rPr>
          <w:t xml:space="preserve">hopefully </w:t>
        </w:r>
      </w:ins>
      <w:ins w:id="49" w:author="Gritton, Michael" w:date="2016-10-20T17:14:00Z">
        <w:r w:rsidR="00604834">
          <w:rPr>
            <w:rFonts w:cs="Arial"/>
          </w:rPr>
          <w:t xml:space="preserve">get at least one to participate in the fast-prototype pilot we envision.  </w:t>
        </w:r>
      </w:ins>
      <w:ins w:id="50" w:author="Gritton, Michael" w:date="2016-10-20T17:16:00Z">
        <w:r w:rsidR="00880F7E">
          <w:rPr>
            <w:rFonts w:cs="Arial"/>
          </w:rPr>
          <w:t xml:space="preserve">Mr. Rodriguez will work with a growing number of new hotels to determine if they wish to participate as an employer group in the fast-prototype pilot.  </w:t>
        </w:r>
      </w:ins>
      <w:ins w:id="51" w:author="Gritton, Michael" w:date="2016-10-20T17:14:00Z">
        <w:r w:rsidR="00604834">
          <w:rPr>
            <w:rFonts w:cs="Arial"/>
          </w:rPr>
          <w:t xml:space="preserve">Ms. Rosenthal will work with our One-Stop contractor partners at ResCare Services to determine the best way to utilize those Kentucky Career Centers </w:t>
        </w:r>
      </w:ins>
      <w:ins w:id="52" w:author="Gritton, Michael" w:date="2016-10-20T17:15:00Z">
        <w:r w:rsidR="00B9374C">
          <w:rPr>
            <w:rFonts w:cs="Arial"/>
          </w:rPr>
          <w:t>as partners in this effort and to track the data on pilot participants.</w:t>
        </w:r>
      </w:ins>
      <w:del w:id="53" w:author="Gritton, Michael" w:date="2016-10-18T15:39:00Z">
        <w:r w:rsidRPr="00A43459" w:rsidDel="000D20BE">
          <w:rPr>
            <w:rFonts w:cs="Arial"/>
          </w:rPr>
          <w:delText>, and a technology innovation center).</w:delText>
        </w:r>
        <w:r w:rsidDel="000D20BE">
          <w:rPr>
            <w:rFonts w:cs="Arial"/>
          </w:rPr>
          <w:delText xml:space="preserve">  </w:delText>
        </w:r>
      </w:del>
      <w:commentRangeStart w:id="54"/>
      <w:r>
        <w:rPr>
          <w:rFonts w:cs="Arial"/>
        </w:rPr>
        <w:t>[</w:t>
      </w:r>
      <w:r w:rsidR="00750402">
        <w:rPr>
          <w:rFonts w:cs="Arial"/>
        </w:rPr>
        <w:t>Insert s</w:t>
      </w:r>
      <w:r>
        <w:rPr>
          <w:rFonts w:cs="Arial"/>
        </w:rPr>
        <w:t>taffing</w:t>
      </w:r>
      <w:r w:rsidR="00750402">
        <w:rPr>
          <w:rFonts w:cs="Arial"/>
        </w:rPr>
        <w:t xml:space="preserve"> plan</w:t>
      </w:r>
      <w:r>
        <w:rPr>
          <w:rFonts w:cs="Arial"/>
        </w:rPr>
        <w:t>]</w:t>
      </w:r>
      <w:commentRangeEnd w:id="54"/>
      <w:r>
        <w:rPr>
          <w:rStyle w:val="CommentReference"/>
        </w:rPr>
        <w:commentReference w:id="54"/>
      </w:r>
    </w:p>
    <w:p w14:paraId="5614A327" w14:textId="554F0867" w:rsidR="00750402" w:rsidRDefault="004308C1" w:rsidP="00750402">
      <w:pPr>
        <w:pStyle w:val="ListParagraph"/>
        <w:widowControl w:val="0"/>
        <w:numPr>
          <w:ilvl w:val="0"/>
          <w:numId w:val="5"/>
        </w:numPr>
        <w:autoSpaceDE w:val="0"/>
        <w:autoSpaceDN w:val="0"/>
        <w:adjustRightInd w:val="0"/>
        <w:spacing w:line="360" w:lineRule="auto"/>
        <w:rPr>
          <w:rFonts w:cs="Arial"/>
          <w:color w:val="434343"/>
        </w:rPr>
      </w:pPr>
      <w:r w:rsidRPr="00FE19CF">
        <w:rPr>
          <w:rFonts w:cs="Arial"/>
          <w:b/>
          <w:i/>
        </w:rPr>
        <w:t>The National Fund for Workforce Solutions</w:t>
      </w:r>
      <w:r w:rsidRPr="00836BF0">
        <w:rPr>
          <w:rFonts w:cs="Arial"/>
          <w:b/>
        </w:rPr>
        <w:t xml:space="preserve"> </w:t>
      </w:r>
      <w:r w:rsidRPr="00A43459">
        <w:rPr>
          <w:rFonts w:cs="Cabin-Regular"/>
          <w:szCs w:val="34"/>
        </w:rPr>
        <w:t>is a growing national partnership of employers, workers, communities, and philanthropy that strengthens local economies by implementing demand-driven strategies that create talent supply chains, advance workers into family-supporting careers, and improve workforce development systems.</w:t>
      </w:r>
      <w:r w:rsidRPr="00A43459">
        <w:rPr>
          <w:rFonts w:cs="SignPainter-HouseScript"/>
          <w:szCs w:val="34"/>
        </w:rPr>
        <w:t xml:space="preserve"> </w:t>
      </w:r>
      <w:r w:rsidRPr="00A43459">
        <w:rPr>
          <w:rFonts w:cs="Cabin-Regular"/>
          <w:szCs w:val="28"/>
        </w:rPr>
        <w:t xml:space="preserve">Operating in 35 communities across the United States (including Greater Louisville) </w:t>
      </w:r>
      <w:r w:rsidRPr="00A43459">
        <w:rPr>
          <w:rFonts w:cs="Cabin-Regular"/>
          <w:szCs w:val="28"/>
        </w:rPr>
        <w:lastRenderedPageBreak/>
        <w:t>and with over 75 industry partnerships, the National Fund promotes the development of employer-led industry partnerships that guide educational and training investments in skills and credentials. Established in 2008, the National Fund has been supported by a large and growing group of national and regional foundation. For several years, the National Fund has been administered by Jobs for the Future in Boston but has recently been established as a stand-alone, non-profit body, granted 501 (c) (3) status by the IRS based in Washington DC.</w:t>
      </w:r>
      <w:r>
        <w:rPr>
          <w:rFonts w:cs="Cabin-Regular"/>
          <w:szCs w:val="28"/>
        </w:rPr>
        <w:t xml:space="preserve">  </w:t>
      </w:r>
      <w:commentRangeStart w:id="55"/>
      <w:r w:rsidR="00750402">
        <w:rPr>
          <w:rFonts w:cs="Arial"/>
        </w:rPr>
        <w:t>Insert staffing plan</w:t>
      </w:r>
      <w:commentRangeEnd w:id="55"/>
      <w:r w:rsidR="00750402">
        <w:rPr>
          <w:rStyle w:val="CommentReference"/>
        </w:rPr>
        <w:commentReference w:id="55"/>
      </w:r>
      <w:r w:rsidR="00750402">
        <w:rPr>
          <w:rFonts w:cs="Arial"/>
        </w:rPr>
        <w:t>]</w:t>
      </w:r>
    </w:p>
    <w:p w14:paraId="0C75D1AF" w14:textId="6815F319" w:rsidR="004308C1" w:rsidRPr="00FE19CF" w:rsidRDefault="004308C1" w:rsidP="004308C1">
      <w:pPr>
        <w:pStyle w:val="ListParagraph"/>
        <w:widowControl w:val="0"/>
        <w:numPr>
          <w:ilvl w:val="0"/>
          <w:numId w:val="5"/>
        </w:numPr>
        <w:autoSpaceDE w:val="0"/>
        <w:autoSpaceDN w:val="0"/>
        <w:adjustRightInd w:val="0"/>
        <w:spacing w:line="360" w:lineRule="auto"/>
        <w:rPr>
          <w:rFonts w:cs="Arial"/>
          <w:color w:val="434343"/>
        </w:rPr>
      </w:pPr>
      <w:proofErr w:type="spellStart"/>
      <w:r w:rsidRPr="00FE19CF">
        <w:rPr>
          <w:rFonts w:cs="Arial"/>
          <w:b/>
          <w:i/>
        </w:rPr>
        <w:t>FutureWorks</w:t>
      </w:r>
      <w:proofErr w:type="spellEnd"/>
      <w:r w:rsidRPr="00FE19CF">
        <w:rPr>
          <w:rFonts w:cs="Arial"/>
          <w:b/>
        </w:rPr>
        <w:t xml:space="preserve"> </w:t>
      </w:r>
      <w:r w:rsidRPr="00FE19CF">
        <w:rPr>
          <w:rFonts w:cs="Arial"/>
        </w:rPr>
        <w:t>is an economic and workforce policy</w:t>
      </w:r>
      <w:r w:rsidRPr="00FE19CF">
        <w:rPr>
          <w:rFonts w:cs="Arial"/>
          <w:b/>
        </w:rPr>
        <w:t xml:space="preserve"> </w:t>
      </w:r>
      <w:r w:rsidRPr="00FE19CF">
        <w:rPr>
          <w:rFonts w:cs="Georgia"/>
          <w:szCs w:val="28"/>
        </w:rPr>
        <w:t xml:space="preserve">development firm that helps design strategies, inform policies, and build institutions that promote sustainable, skill-based regional economic growth and competitiveness. </w:t>
      </w:r>
      <w:proofErr w:type="spellStart"/>
      <w:r w:rsidRPr="00FE19CF">
        <w:rPr>
          <w:rFonts w:cs="Georgia"/>
          <w:szCs w:val="28"/>
        </w:rPr>
        <w:t>FutureWorks</w:t>
      </w:r>
      <w:proofErr w:type="spellEnd"/>
      <w:r w:rsidRPr="00FE19CF">
        <w:rPr>
          <w:rFonts w:cs="Georgia"/>
          <w:szCs w:val="28"/>
        </w:rPr>
        <w:t xml:space="preserve"> </w:t>
      </w:r>
      <w:r>
        <w:rPr>
          <w:rFonts w:cs="Georgia"/>
          <w:szCs w:val="28"/>
        </w:rPr>
        <w:t xml:space="preserve">has a </w:t>
      </w:r>
      <w:r w:rsidRPr="00FE19CF">
        <w:rPr>
          <w:rFonts w:cs="Georgia"/>
          <w:szCs w:val="28"/>
        </w:rPr>
        <w:t>20</w:t>
      </w:r>
      <w:r>
        <w:rPr>
          <w:rFonts w:cs="Georgia"/>
          <w:szCs w:val="28"/>
        </w:rPr>
        <w:t>-</w:t>
      </w:r>
      <w:r w:rsidRPr="00FE19CF">
        <w:rPr>
          <w:rFonts w:cs="Georgia"/>
          <w:szCs w:val="28"/>
        </w:rPr>
        <w:t>year</w:t>
      </w:r>
      <w:r>
        <w:rPr>
          <w:rFonts w:cs="Georgia"/>
          <w:szCs w:val="28"/>
        </w:rPr>
        <w:t xml:space="preserve"> track record of policy research and civic institution building in economic and workforce development.  </w:t>
      </w:r>
      <w:proofErr w:type="spellStart"/>
      <w:r>
        <w:rPr>
          <w:rFonts w:cs="Georgia"/>
          <w:szCs w:val="28"/>
        </w:rPr>
        <w:t>FutureWorks</w:t>
      </w:r>
      <w:proofErr w:type="spellEnd"/>
      <w:r>
        <w:rPr>
          <w:rFonts w:cs="Georgia"/>
          <w:szCs w:val="28"/>
        </w:rPr>
        <w:t xml:space="preserve"> is</w:t>
      </w:r>
      <w:r w:rsidRPr="00FE19CF">
        <w:rPr>
          <w:rFonts w:cs="Georgia"/>
          <w:szCs w:val="28"/>
        </w:rPr>
        <w:t xml:space="preserve"> organized as </w:t>
      </w:r>
      <w:r>
        <w:rPr>
          <w:rFonts w:cs="Georgia"/>
          <w:szCs w:val="28"/>
        </w:rPr>
        <w:t xml:space="preserve">a limited liability corporation.  </w:t>
      </w:r>
      <w:r w:rsidRPr="00FE19CF">
        <w:rPr>
          <w:rFonts w:cs="Georgia"/>
          <w:szCs w:val="28"/>
        </w:rPr>
        <w:t xml:space="preserve"> Over the past two decades, </w:t>
      </w:r>
      <w:proofErr w:type="spellStart"/>
      <w:r w:rsidRPr="00FE19CF">
        <w:rPr>
          <w:rFonts w:cs="Georgia"/>
          <w:szCs w:val="28"/>
        </w:rPr>
        <w:t>FutureWorks</w:t>
      </w:r>
      <w:proofErr w:type="spellEnd"/>
      <w:r w:rsidRPr="00FE19CF">
        <w:rPr>
          <w:rFonts w:cs="Georgia"/>
          <w:szCs w:val="28"/>
        </w:rPr>
        <w:t xml:space="preserve"> has served as a strategic adviser </w:t>
      </w:r>
      <w:proofErr w:type="gramStart"/>
      <w:r w:rsidRPr="00FE19CF">
        <w:rPr>
          <w:rFonts w:cs="Georgia"/>
          <w:szCs w:val="28"/>
        </w:rPr>
        <w:t>to</w:t>
      </w:r>
      <w:proofErr w:type="gramEnd"/>
      <w:r w:rsidRPr="00FE19CF">
        <w:rPr>
          <w:rFonts w:cs="Georgia"/>
          <w:szCs w:val="28"/>
        </w:rPr>
        <w:t xml:space="preserve"> regional economic and education development authorities; 2-year and 4-year postsecondary education institutions; national non-profit think tanks and advocacy organizations; regional and national foundations; and city, state and federal government agencies. Most recently, </w:t>
      </w:r>
      <w:proofErr w:type="spellStart"/>
      <w:r w:rsidRPr="00FE19CF">
        <w:rPr>
          <w:rFonts w:cs="Georgia"/>
          <w:szCs w:val="28"/>
        </w:rPr>
        <w:t>FutureWorks</w:t>
      </w:r>
      <w:proofErr w:type="spellEnd"/>
      <w:r w:rsidRPr="00FE19CF">
        <w:rPr>
          <w:rFonts w:cs="Georgia"/>
          <w:szCs w:val="28"/>
        </w:rPr>
        <w:t xml:space="preserve">, together with the Aspen Institute, launched a U.S. Department of Commerce-funded program – </w:t>
      </w:r>
      <w:r w:rsidRPr="00FE19CF">
        <w:rPr>
          <w:rFonts w:cs="Georgia"/>
          <w:i/>
          <w:szCs w:val="28"/>
        </w:rPr>
        <w:t>The Communities That Work Partnership</w:t>
      </w:r>
      <w:r w:rsidRPr="00FE19CF">
        <w:rPr>
          <w:rFonts w:cs="Georgia"/>
          <w:szCs w:val="28"/>
        </w:rPr>
        <w:t xml:space="preserve"> – that brings together seven regional teams to accelerate the connections between economic development and workforce development. In the </w:t>
      </w:r>
      <w:r w:rsidRPr="00FE19CF">
        <w:rPr>
          <w:rFonts w:cs="Georgia"/>
          <w:bCs/>
          <w:i/>
          <w:szCs w:val="28"/>
        </w:rPr>
        <w:t>Fellowship for Education Attainment</w:t>
      </w:r>
      <w:r w:rsidRPr="00FE19CF">
        <w:rPr>
          <w:rFonts w:cs="Georgia"/>
          <w:bCs/>
          <w:szCs w:val="28"/>
        </w:rPr>
        <w:t xml:space="preserve">, </w:t>
      </w:r>
      <w:proofErr w:type="spellStart"/>
      <w:r w:rsidRPr="00FE19CF">
        <w:rPr>
          <w:rFonts w:cs="Georgia"/>
          <w:szCs w:val="28"/>
        </w:rPr>
        <w:t>FutureWorks</w:t>
      </w:r>
      <w:proofErr w:type="spellEnd"/>
      <w:r w:rsidRPr="00FE19CF">
        <w:rPr>
          <w:rFonts w:cs="Georgia"/>
          <w:szCs w:val="28"/>
        </w:rPr>
        <w:t xml:space="preserve"> is facilitating a multi-year national learning network of business-civic leaders focused on improving education and talent development in the U.S. The effort brings together key leaders from the </w:t>
      </w:r>
      <w:hyperlink r:id="rId11" w:history="1">
        <w:r w:rsidRPr="00FE19CF">
          <w:rPr>
            <w:rFonts w:cs="Georgia"/>
            <w:szCs w:val="28"/>
          </w:rPr>
          <w:t>American Chamber of Commerce Executives</w:t>
        </w:r>
      </w:hyperlink>
      <w:r w:rsidRPr="00FE19CF">
        <w:rPr>
          <w:rFonts w:cs="Georgia"/>
          <w:szCs w:val="28"/>
        </w:rPr>
        <w:t> to share learning from practice and identify evidence-based completion strategies.</w:t>
      </w:r>
      <w:r w:rsidRPr="00FE19CF">
        <w:rPr>
          <w:rFonts w:cs="Georgia"/>
          <w:b/>
          <w:bCs/>
          <w:szCs w:val="28"/>
        </w:rPr>
        <w:t xml:space="preserve"> </w:t>
      </w:r>
      <w:proofErr w:type="spellStart"/>
      <w:r w:rsidRPr="00FE19CF">
        <w:rPr>
          <w:rFonts w:cs="Georgia"/>
          <w:szCs w:val="28"/>
        </w:rPr>
        <w:t>FutureWorks</w:t>
      </w:r>
      <w:proofErr w:type="spellEnd"/>
      <w:r w:rsidRPr="00FE19CF">
        <w:rPr>
          <w:rFonts w:cs="Georgia"/>
          <w:szCs w:val="28"/>
        </w:rPr>
        <w:t xml:space="preserve"> is helping Complete College America to launch a new initiative, </w:t>
      </w:r>
      <w:r w:rsidRPr="00FE19CF">
        <w:rPr>
          <w:rFonts w:cs="Georgia"/>
          <w:i/>
          <w:szCs w:val="28"/>
        </w:rPr>
        <w:t>Purpose First</w:t>
      </w:r>
      <w:r w:rsidRPr="00FE19CF">
        <w:rPr>
          <w:rFonts w:cs="Georgia"/>
          <w:szCs w:val="28"/>
        </w:rPr>
        <w:t xml:space="preserve">, that combines workforce connections, predictive analytics and career advising to help students better connect their education to career objectives. </w:t>
      </w:r>
      <w:hyperlink r:id="rId12" w:history="1">
        <w:r w:rsidRPr="00FE19CF">
          <w:rPr>
            <w:rFonts w:cs="Georgia"/>
            <w:szCs w:val="28"/>
          </w:rPr>
          <w:t>The project</w:t>
        </w:r>
      </w:hyperlink>
      <w:r w:rsidRPr="00FE19CF">
        <w:rPr>
          <w:rFonts w:cs="Georgia"/>
          <w:szCs w:val="28"/>
        </w:rPr>
        <w:t xml:space="preserve"> includes research with national experts and several two-year and four-year colleges. </w:t>
      </w:r>
      <w:r>
        <w:rPr>
          <w:rFonts w:cs="Georgia"/>
          <w:szCs w:val="28"/>
        </w:rPr>
        <w:t xml:space="preserve"> Lead staff from </w:t>
      </w:r>
      <w:proofErr w:type="spellStart"/>
      <w:r>
        <w:rPr>
          <w:rFonts w:cs="Georgia"/>
          <w:szCs w:val="28"/>
        </w:rPr>
        <w:t>FutureWorks</w:t>
      </w:r>
      <w:proofErr w:type="spellEnd"/>
      <w:r>
        <w:rPr>
          <w:rFonts w:cs="Georgia"/>
          <w:szCs w:val="28"/>
        </w:rPr>
        <w:t xml:space="preserve"> who will be working on this project are Brian Bosworth, President and Founder, Stephen </w:t>
      </w:r>
      <w:proofErr w:type="spellStart"/>
      <w:r>
        <w:rPr>
          <w:rFonts w:cs="Georgia"/>
          <w:szCs w:val="28"/>
        </w:rPr>
        <w:t>Michon</w:t>
      </w:r>
      <w:proofErr w:type="spellEnd"/>
      <w:r>
        <w:rPr>
          <w:rFonts w:cs="Georgia"/>
          <w:szCs w:val="28"/>
        </w:rPr>
        <w:t xml:space="preserve">, Partner, and Dr. John Hoops, Partner.  </w:t>
      </w:r>
      <w:r w:rsidR="00FE2F2A">
        <w:rPr>
          <w:rFonts w:cs="Georgia"/>
          <w:szCs w:val="28"/>
        </w:rPr>
        <w:t xml:space="preserve">Mr. Bosworth will serve as senior advisor to design and content throughout </w:t>
      </w:r>
      <w:r w:rsidR="00FE2F2A">
        <w:rPr>
          <w:rFonts w:cs="Georgia"/>
          <w:szCs w:val="28"/>
        </w:rPr>
        <w:lastRenderedPageBreak/>
        <w:t xml:space="preserve">the project, from guiding the research and design phase to content for the final deliverables.  Mr. </w:t>
      </w:r>
      <w:proofErr w:type="spellStart"/>
      <w:r w:rsidR="00FE2F2A">
        <w:rPr>
          <w:rFonts w:cs="Georgia"/>
          <w:szCs w:val="28"/>
        </w:rPr>
        <w:t>Michon</w:t>
      </w:r>
      <w:proofErr w:type="spellEnd"/>
      <w:r w:rsidR="00FE2F2A">
        <w:rPr>
          <w:rFonts w:cs="Georgia"/>
          <w:szCs w:val="28"/>
        </w:rPr>
        <w:t xml:space="preserve"> will be the project manager for </w:t>
      </w:r>
      <w:proofErr w:type="spellStart"/>
      <w:r w:rsidR="00FE2F2A">
        <w:rPr>
          <w:rFonts w:cs="Georgia"/>
          <w:szCs w:val="28"/>
        </w:rPr>
        <w:t>FutureWorks</w:t>
      </w:r>
      <w:proofErr w:type="spellEnd"/>
      <w:r w:rsidR="00FE2F2A">
        <w:rPr>
          <w:rFonts w:cs="Georgia"/>
          <w:szCs w:val="28"/>
        </w:rPr>
        <w:t xml:space="preserve">.  He will lead the day-to-day activities of the research and design phase, provide content and assistance during implementation of the prototype with </w:t>
      </w:r>
      <w:proofErr w:type="spellStart"/>
      <w:r w:rsidR="00FE2F2A">
        <w:rPr>
          <w:rFonts w:cs="Georgia"/>
          <w:szCs w:val="28"/>
        </w:rPr>
        <w:t>KentuckianaWorks</w:t>
      </w:r>
      <w:proofErr w:type="spellEnd"/>
      <w:r w:rsidR="00FE2F2A">
        <w:rPr>
          <w:rFonts w:cs="Georgia"/>
          <w:szCs w:val="28"/>
        </w:rPr>
        <w:t xml:space="preserve">, manage learning content for the Network regions in partnership with the National Fund for Workforce Solutions, and be a lead partner in collecting final learning and preparing the deliverables.  Dr. Hoops will guide content delivery and design for data collection and tracking as well as provide support for all phases of the project. </w:t>
      </w:r>
    </w:p>
    <w:p w14:paraId="27DD803C" w14:textId="6A7D9809" w:rsidR="00A9269D" w:rsidRDefault="00A9269D" w:rsidP="00EF4DB0">
      <w:pPr>
        <w:spacing w:line="360" w:lineRule="auto"/>
        <w:contextualSpacing/>
        <w:rPr>
          <w:rFonts w:cs="Arial"/>
          <w:color w:val="222222"/>
          <w:shd w:val="clear" w:color="auto" w:fill="FFFFFF"/>
        </w:rPr>
      </w:pPr>
    </w:p>
    <w:p w14:paraId="6F3E7E4A" w14:textId="77777777" w:rsidR="004308C1" w:rsidRDefault="004308C1" w:rsidP="00EF4DB0">
      <w:pPr>
        <w:spacing w:line="360" w:lineRule="auto"/>
        <w:contextualSpacing/>
        <w:rPr>
          <w:rFonts w:cs="Arial"/>
          <w:color w:val="222222"/>
          <w:shd w:val="clear" w:color="auto" w:fill="FFFFFF"/>
        </w:rPr>
      </w:pPr>
    </w:p>
    <w:p w14:paraId="78515126" w14:textId="77777777" w:rsidR="00593D04" w:rsidRDefault="00593D04" w:rsidP="00BD0F06">
      <w:pPr>
        <w:spacing w:line="360" w:lineRule="auto"/>
        <w:contextualSpacing/>
        <w:rPr>
          <w:rStyle w:val="apple-converted-space"/>
          <w:rFonts w:cs="Arial"/>
        </w:rPr>
      </w:pPr>
    </w:p>
    <w:p w14:paraId="62A30574" w14:textId="77777777" w:rsidR="00A35CEC" w:rsidRPr="00593D04" w:rsidRDefault="00A35CEC" w:rsidP="00A35CEC">
      <w:pPr>
        <w:spacing w:line="360" w:lineRule="auto"/>
        <w:contextualSpacing/>
        <w:rPr>
          <w:rFonts w:cs="Arial"/>
          <w:b/>
          <w:color w:val="222222"/>
          <w:shd w:val="clear" w:color="auto" w:fill="FFFFFF"/>
        </w:rPr>
      </w:pPr>
      <w:r w:rsidRPr="00593D04">
        <w:rPr>
          <w:rFonts w:cs="Arial"/>
          <w:b/>
          <w:color w:val="222222"/>
          <w:shd w:val="clear" w:color="auto" w:fill="FFFFFF"/>
        </w:rPr>
        <w:t>Business Plan and Work Goals</w:t>
      </w:r>
      <w:r>
        <w:rPr>
          <w:rFonts w:cs="Arial"/>
          <w:b/>
          <w:color w:val="222222"/>
          <w:shd w:val="clear" w:color="auto" w:fill="FFFFFF"/>
        </w:rPr>
        <w:t>:</w:t>
      </w:r>
    </w:p>
    <w:p w14:paraId="23152DA7" w14:textId="2A2539DE" w:rsidR="00A35CEC" w:rsidRPr="00493A41" w:rsidRDefault="00493A41" w:rsidP="00A35CEC">
      <w:pPr>
        <w:spacing w:line="360" w:lineRule="auto"/>
        <w:contextualSpacing/>
        <w:rPr>
          <w:rStyle w:val="apple-converted-space"/>
          <w:rFonts w:cs="Arial"/>
          <w:color w:val="244061" w:themeColor="accent1" w:themeShade="80"/>
        </w:rPr>
      </w:pPr>
      <w:r>
        <w:rPr>
          <w:rStyle w:val="apple-converted-space"/>
          <w:rFonts w:cs="Arial"/>
          <w:color w:val="244061" w:themeColor="accent1" w:themeShade="80"/>
        </w:rPr>
        <w:t>[</w:t>
      </w:r>
      <w:r w:rsidRPr="00493A41">
        <w:rPr>
          <w:rStyle w:val="apple-converted-space"/>
          <w:rFonts w:cs="Arial"/>
          <w:color w:val="244061" w:themeColor="accent1" w:themeShade="80"/>
        </w:rPr>
        <w:t>A summary of the Applicant’s business plan and performance goals for the period to be covered by the award period</w:t>
      </w:r>
      <w:r>
        <w:rPr>
          <w:rStyle w:val="apple-converted-space"/>
          <w:rFonts w:cs="Arial"/>
          <w:color w:val="244061" w:themeColor="accent1" w:themeShade="80"/>
        </w:rPr>
        <w:t>]</w:t>
      </w:r>
    </w:p>
    <w:p w14:paraId="3C01727B" w14:textId="77777777" w:rsidR="00425B05" w:rsidRDefault="00425B05" w:rsidP="00493A41">
      <w:pPr>
        <w:spacing w:line="360" w:lineRule="auto"/>
        <w:contextualSpacing/>
        <w:rPr>
          <w:rFonts w:cs="Arial"/>
          <w:color w:val="222222"/>
          <w:shd w:val="clear" w:color="auto" w:fill="FFFFFF"/>
        </w:rPr>
      </w:pPr>
    </w:p>
    <w:p w14:paraId="4E5FCAEE" w14:textId="77777777" w:rsidR="00A4495F" w:rsidRPr="0098668F" w:rsidRDefault="00A4495F" w:rsidP="00493A41">
      <w:pPr>
        <w:spacing w:line="360" w:lineRule="auto"/>
        <w:contextualSpacing/>
        <w:rPr>
          <w:rFonts w:cs="Arial"/>
          <w:i/>
          <w:color w:val="222222"/>
          <w:u w:val="single"/>
          <w:shd w:val="clear" w:color="auto" w:fill="FFFFFF"/>
        </w:rPr>
      </w:pPr>
      <w:r w:rsidRPr="0098668F">
        <w:rPr>
          <w:rFonts w:cs="Arial"/>
          <w:i/>
          <w:color w:val="222222"/>
          <w:u w:val="single"/>
          <w:shd w:val="clear" w:color="auto" w:fill="FFFFFF"/>
        </w:rPr>
        <w:t>Research and Design Phase:</w:t>
      </w:r>
    </w:p>
    <w:p w14:paraId="4D8D8855" w14:textId="512725A8" w:rsidR="00A4495F" w:rsidRDefault="00493A41" w:rsidP="00A4495F">
      <w:pPr>
        <w:spacing w:line="360" w:lineRule="auto"/>
        <w:contextualSpacing/>
        <w:rPr>
          <w:rFonts w:cs="Arial"/>
          <w:color w:val="222222"/>
          <w:shd w:val="clear" w:color="auto" w:fill="FFFFFF"/>
        </w:rPr>
      </w:pPr>
      <w:r>
        <w:rPr>
          <w:rFonts w:cs="Arial"/>
          <w:color w:val="222222"/>
          <w:shd w:val="clear" w:color="auto" w:fill="FFFFFF"/>
        </w:rPr>
        <w:t xml:space="preserve">Our project will start with a tight </w:t>
      </w:r>
      <w:r w:rsidR="00425B05">
        <w:rPr>
          <w:rFonts w:cs="Arial"/>
          <w:color w:val="222222"/>
          <w:shd w:val="clear" w:color="auto" w:fill="FFFFFF"/>
        </w:rPr>
        <w:t>3 to 4-month</w:t>
      </w:r>
      <w:r>
        <w:rPr>
          <w:rFonts w:cs="Arial"/>
          <w:color w:val="222222"/>
          <w:shd w:val="clear" w:color="auto" w:fill="FFFFFF"/>
        </w:rPr>
        <w:t xml:space="preserve"> </w:t>
      </w:r>
      <w:r>
        <w:rPr>
          <w:rStyle w:val="apple-converted-space"/>
          <w:rFonts w:cs="Arial"/>
        </w:rPr>
        <w:t xml:space="preserve">research and design phase.  In this phase we will identify products </w:t>
      </w:r>
      <w:r w:rsidR="0082791A">
        <w:rPr>
          <w:rStyle w:val="apple-converted-space"/>
          <w:rFonts w:cs="Arial"/>
        </w:rPr>
        <w:t xml:space="preserve">to build basic employability skills </w:t>
      </w:r>
      <w:r w:rsidR="00AD5113">
        <w:rPr>
          <w:rStyle w:val="apple-converted-space"/>
          <w:rFonts w:cs="Arial"/>
        </w:rPr>
        <w:t xml:space="preserve">for prospective employees </w:t>
      </w:r>
      <w:r>
        <w:rPr>
          <w:rStyle w:val="apple-converted-space"/>
          <w:rFonts w:cs="Arial"/>
        </w:rPr>
        <w:t>that employers currently utilize</w:t>
      </w:r>
      <w:r w:rsidR="00750402">
        <w:rPr>
          <w:rStyle w:val="apple-converted-space"/>
          <w:rFonts w:cs="Arial"/>
        </w:rPr>
        <w:t xml:space="preserve">, are being tested in the field, or </w:t>
      </w:r>
      <w:r w:rsidR="00AD5113">
        <w:rPr>
          <w:rStyle w:val="apple-converted-space"/>
          <w:rFonts w:cs="Arial"/>
        </w:rPr>
        <w:t>are emerging through existing business-education partnerships</w:t>
      </w:r>
      <w:r>
        <w:rPr>
          <w:rStyle w:val="apple-converted-space"/>
          <w:rFonts w:cs="Arial"/>
        </w:rPr>
        <w:t>.  There is considerable research that documents an emerging consensus of what constitutes basic employability skills and the landscape of existing products that assess</w:t>
      </w:r>
      <w:r w:rsidR="00AD5113">
        <w:rPr>
          <w:rStyle w:val="apple-converted-space"/>
          <w:rFonts w:cs="Arial"/>
        </w:rPr>
        <w:t xml:space="preserve"> them.</w:t>
      </w:r>
      <w:r w:rsidR="00AD5113">
        <w:rPr>
          <w:rStyle w:val="FootnoteReference"/>
          <w:rFonts w:cs="Arial"/>
        </w:rPr>
        <w:footnoteReference w:id="2"/>
      </w:r>
      <w:r w:rsidR="00AD5113">
        <w:rPr>
          <w:rStyle w:val="apple-converted-space"/>
          <w:rFonts w:cs="Arial"/>
        </w:rPr>
        <w:t xml:space="preserve">  There is less research on the products used </w:t>
      </w:r>
      <w:r w:rsidR="00806305">
        <w:rPr>
          <w:rStyle w:val="apple-converted-space"/>
          <w:rFonts w:cs="Arial"/>
        </w:rPr>
        <w:t xml:space="preserve">to </w:t>
      </w:r>
      <w:r>
        <w:rPr>
          <w:rFonts w:cs="Arial"/>
          <w:color w:val="222222"/>
          <w:shd w:val="clear" w:color="auto" w:fill="FFFFFF"/>
        </w:rPr>
        <w:t>build employability skills</w:t>
      </w:r>
      <w:r w:rsidR="00806305">
        <w:rPr>
          <w:rFonts w:cs="Arial"/>
          <w:color w:val="222222"/>
          <w:shd w:val="clear" w:color="auto" w:fill="FFFFFF"/>
        </w:rPr>
        <w:t xml:space="preserve"> -- </w:t>
      </w:r>
      <w:r w:rsidR="00AD5113">
        <w:rPr>
          <w:rFonts w:cs="Arial"/>
          <w:color w:val="222222"/>
          <w:shd w:val="clear" w:color="auto" w:fill="FFFFFF"/>
        </w:rPr>
        <w:t>many of these products are still emerging or in beta stages</w:t>
      </w:r>
      <w:r>
        <w:rPr>
          <w:rFonts w:cs="Arial"/>
          <w:color w:val="222222"/>
          <w:shd w:val="clear" w:color="auto" w:fill="FFFFFF"/>
        </w:rPr>
        <w:t xml:space="preserve">.  </w:t>
      </w:r>
      <w:r w:rsidR="00806305" w:rsidRPr="00806305">
        <w:rPr>
          <w:rFonts w:cs="Arial"/>
          <w:color w:val="222222"/>
          <w:shd w:val="clear" w:color="auto" w:fill="FFFFFF"/>
        </w:rPr>
        <w:t xml:space="preserve"> </w:t>
      </w:r>
      <w:r w:rsidR="00806305">
        <w:rPr>
          <w:rFonts w:cs="Arial"/>
          <w:color w:val="222222"/>
          <w:shd w:val="clear" w:color="auto" w:fill="FFFFFF"/>
        </w:rPr>
        <w:t>Our goal is to find products that use</w:t>
      </w:r>
      <w:r w:rsidR="00806305" w:rsidRPr="00806305">
        <w:rPr>
          <w:rFonts w:cs="Arial"/>
          <w:color w:val="222222"/>
          <w:shd w:val="clear" w:color="auto" w:fill="FFFFFF"/>
        </w:rPr>
        <w:t xml:space="preserve"> </w:t>
      </w:r>
      <w:r w:rsidR="00806305">
        <w:rPr>
          <w:rFonts w:cs="Arial"/>
          <w:color w:val="222222"/>
          <w:shd w:val="clear" w:color="auto" w:fill="FFFFFF"/>
        </w:rPr>
        <w:t xml:space="preserve">skill building </w:t>
      </w:r>
      <w:r w:rsidR="00806305" w:rsidRPr="00806305">
        <w:rPr>
          <w:rFonts w:cs="Arial"/>
          <w:color w:val="222222"/>
          <w:shd w:val="clear" w:color="auto" w:fill="FFFFFF"/>
        </w:rPr>
        <w:t>delivery mechanism</w:t>
      </w:r>
      <w:r w:rsidR="00806305">
        <w:rPr>
          <w:rFonts w:cs="Arial"/>
          <w:color w:val="222222"/>
          <w:shd w:val="clear" w:color="auto" w:fill="FFFFFF"/>
        </w:rPr>
        <w:t xml:space="preserve">s that reach working adults and busy job seekers at scale.  There are a number of emerging products that </w:t>
      </w:r>
      <w:r w:rsidR="00E3498E">
        <w:rPr>
          <w:rFonts w:cs="Arial"/>
          <w:color w:val="222222"/>
          <w:shd w:val="clear" w:color="auto" w:fill="FFFFFF"/>
        </w:rPr>
        <w:t>fit</w:t>
      </w:r>
      <w:r w:rsidR="00806305">
        <w:rPr>
          <w:rFonts w:cs="Arial"/>
          <w:color w:val="222222"/>
          <w:shd w:val="clear" w:color="auto" w:fill="FFFFFF"/>
        </w:rPr>
        <w:t xml:space="preserve"> this delivery paradigm</w:t>
      </w:r>
      <w:r w:rsidR="00E3498E">
        <w:rPr>
          <w:rFonts w:cs="Arial"/>
          <w:color w:val="222222"/>
          <w:shd w:val="clear" w:color="auto" w:fill="FFFFFF"/>
        </w:rPr>
        <w:t xml:space="preserve">.  These are products </w:t>
      </w:r>
      <w:r w:rsidR="00806305" w:rsidRPr="00806305">
        <w:rPr>
          <w:rFonts w:cs="Arial"/>
          <w:color w:val="222222"/>
          <w:shd w:val="clear" w:color="auto" w:fill="FFFFFF"/>
        </w:rPr>
        <w:t xml:space="preserve">not </w:t>
      </w:r>
      <w:r w:rsidR="00E3498E">
        <w:rPr>
          <w:rFonts w:cs="Arial"/>
          <w:color w:val="222222"/>
          <w:shd w:val="clear" w:color="auto" w:fill="FFFFFF"/>
        </w:rPr>
        <w:t xml:space="preserve">designed </w:t>
      </w:r>
      <w:r w:rsidR="00806305" w:rsidRPr="00806305">
        <w:rPr>
          <w:rFonts w:cs="Arial"/>
          <w:color w:val="222222"/>
          <w:shd w:val="clear" w:color="auto" w:fill="FFFFFF"/>
        </w:rPr>
        <w:t xml:space="preserve">for classroom delivery but rather </w:t>
      </w:r>
      <w:r w:rsidR="00E3498E">
        <w:rPr>
          <w:rFonts w:cs="Arial"/>
          <w:color w:val="222222"/>
          <w:shd w:val="clear" w:color="auto" w:fill="FFFFFF"/>
        </w:rPr>
        <w:t xml:space="preserve">can be </w:t>
      </w:r>
      <w:r w:rsidR="00806305" w:rsidRPr="00806305">
        <w:rPr>
          <w:rFonts w:cs="Arial"/>
          <w:color w:val="222222"/>
          <w:shd w:val="clear" w:color="auto" w:fill="FFFFFF"/>
        </w:rPr>
        <w:t>accessed by learners on an asynchronous basis</w:t>
      </w:r>
      <w:r w:rsidR="00E3498E">
        <w:rPr>
          <w:rFonts w:cs="Arial"/>
          <w:color w:val="222222"/>
          <w:shd w:val="clear" w:color="auto" w:fill="FFFFFF"/>
        </w:rPr>
        <w:t xml:space="preserve"> via computers using adaptive technologies and </w:t>
      </w:r>
      <w:r w:rsidR="00806305" w:rsidRPr="00806305">
        <w:rPr>
          <w:rFonts w:cs="Arial"/>
          <w:color w:val="222222"/>
          <w:shd w:val="clear" w:color="auto" w:fill="FFFFFF"/>
        </w:rPr>
        <w:t xml:space="preserve">without </w:t>
      </w:r>
      <w:r w:rsidR="00E3498E">
        <w:rPr>
          <w:rFonts w:cs="Arial"/>
          <w:color w:val="222222"/>
          <w:shd w:val="clear" w:color="auto" w:fill="FFFFFF"/>
        </w:rPr>
        <w:t xml:space="preserve">on-site </w:t>
      </w:r>
      <w:r w:rsidR="00806305" w:rsidRPr="00806305">
        <w:rPr>
          <w:rFonts w:cs="Arial"/>
          <w:color w:val="222222"/>
          <w:shd w:val="clear" w:color="auto" w:fill="FFFFFF"/>
        </w:rPr>
        <w:t>instructor support</w:t>
      </w:r>
      <w:r w:rsidR="00E3498E">
        <w:rPr>
          <w:rFonts w:cs="Arial"/>
          <w:color w:val="222222"/>
          <w:shd w:val="clear" w:color="auto" w:fill="FFFFFF"/>
        </w:rPr>
        <w:t>.</w:t>
      </w:r>
      <w:r w:rsidR="00806305">
        <w:rPr>
          <w:rFonts w:cs="Arial"/>
          <w:color w:val="222222"/>
          <w:shd w:val="clear" w:color="auto" w:fill="FFFFFF"/>
        </w:rPr>
        <w:t xml:space="preserve"> </w:t>
      </w:r>
      <w:r>
        <w:rPr>
          <w:rFonts w:cs="Arial"/>
          <w:color w:val="222222"/>
          <w:shd w:val="clear" w:color="auto" w:fill="FFFFFF"/>
        </w:rPr>
        <w:t xml:space="preserve">Our research and design phase will document this landscape, identify the most promising products, and analyze the shortcomings as well as advantages to each product, </w:t>
      </w:r>
      <w:r>
        <w:rPr>
          <w:rFonts w:cs="Arial"/>
          <w:color w:val="222222"/>
          <w:shd w:val="clear" w:color="auto" w:fill="FFFFFF"/>
        </w:rPr>
        <w:lastRenderedPageBreak/>
        <w:t xml:space="preserve">and identify what elements may be part of a package of assessment and </w:t>
      </w:r>
      <w:r w:rsidR="00425B05">
        <w:rPr>
          <w:rFonts w:cs="Arial"/>
          <w:color w:val="222222"/>
          <w:shd w:val="clear" w:color="auto" w:fill="FFFFFF"/>
        </w:rPr>
        <w:t xml:space="preserve">skill building </w:t>
      </w:r>
      <w:r>
        <w:rPr>
          <w:rFonts w:cs="Arial"/>
          <w:color w:val="222222"/>
          <w:shd w:val="clear" w:color="auto" w:fill="FFFFFF"/>
        </w:rPr>
        <w:t xml:space="preserve">tools to help business and their partners overcome the apparent deficit of basic employability skills.    </w:t>
      </w:r>
    </w:p>
    <w:p w14:paraId="39F71F21" w14:textId="77777777" w:rsidR="00A4495F" w:rsidRDefault="00A4495F" w:rsidP="00A4495F">
      <w:pPr>
        <w:spacing w:line="360" w:lineRule="auto"/>
        <w:contextualSpacing/>
        <w:rPr>
          <w:rFonts w:cs="Arial"/>
          <w:color w:val="222222"/>
          <w:shd w:val="clear" w:color="auto" w:fill="FFFFFF"/>
        </w:rPr>
      </w:pPr>
    </w:p>
    <w:p w14:paraId="6D6B5D87" w14:textId="77777777" w:rsidR="00A4495F" w:rsidRPr="00A4495F" w:rsidRDefault="00425B05" w:rsidP="00A4495F">
      <w:pPr>
        <w:spacing w:line="360" w:lineRule="auto"/>
        <w:contextualSpacing/>
        <w:rPr>
          <w:rFonts w:cs="Arial"/>
          <w:color w:val="222222"/>
          <w:shd w:val="clear" w:color="auto" w:fill="FFFFFF"/>
        </w:rPr>
      </w:pPr>
      <w:r w:rsidRPr="00A4495F">
        <w:rPr>
          <w:rFonts w:cs="Arial"/>
          <w:color w:val="222222"/>
          <w:shd w:val="clear" w:color="auto" w:fill="FFFFFF"/>
        </w:rPr>
        <w:t>Deliverable</w:t>
      </w:r>
      <w:r w:rsidR="00A4495F" w:rsidRPr="00A4495F">
        <w:rPr>
          <w:rFonts w:cs="Arial"/>
          <w:color w:val="222222"/>
          <w:shd w:val="clear" w:color="auto" w:fill="FFFFFF"/>
        </w:rPr>
        <w:t>s for this phase include</w:t>
      </w:r>
      <w:r w:rsidRPr="00A4495F">
        <w:rPr>
          <w:rFonts w:cs="Arial"/>
          <w:color w:val="222222"/>
          <w:shd w:val="clear" w:color="auto" w:fill="FFFFFF"/>
        </w:rPr>
        <w:t xml:space="preserve">:  </w:t>
      </w:r>
    </w:p>
    <w:p w14:paraId="7DC4C73E" w14:textId="31CC39A8" w:rsidR="00425B05" w:rsidRPr="00A4495F" w:rsidRDefault="009E2A4B" w:rsidP="00A4495F">
      <w:pPr>
        <w:pStyle w:val="ListParagraph"/>
        <w:numPr>
          <w:ilvl w:val="0"/>
          <w:numId w:val="13"/>
        </w:numPr>
        <w:spacing w:line="360" w:lineRule="auto"/>
        <w:rPr>
          <w:rFonts w:cs="Arial"/>
          <w:color w:val="222222"/>
          <w:shd w:val="clear" w:color="auto" w:fill="FFFFFF"/>
        </w:rPr>
      </w:pPr>
      <w:r>
        <w:rPr>
          <w:rFonts w:cs="Arial"/>
          <w:color w:val="222222"/>
          <w:shd w:val="clear" w:color="auto" w:fill="FFFFFF"/>
        </w:rPr>
        <w:t xml:space="preserve">Research Findings Paper. </w:t>
      </w:r>
      <w:r w:rsidR="00A4495F" w:rsidRPr="00A4495F">
        <w:rPr>
          <w:rFonts w:cs="Arial"/>
          <w:color w:val="222222"/>
          <w:shd w:val="clear" w:color="auto" w:fill="FFFFFF"/>
        </w:rPr>
        <w:t>A 5</w:t>
      </w:r>
      <w:r w:rsidR="00425B05" w:rsidRPr="00A4495F">
        <w:rPr>
          <w:rFonts w:cs="Arial"/>
          <w:color w:val="222222"/>
          <w:shd w:val="clear" w:color="auto" w:fill="FFFFFF"/>
        </w:rPr>
        <w:t>-</w:t>
      </w:r>
      <w:proofErr w:type="gramStart"/>
      <w:r w:rsidR="00A4495F" w:rsidRPr="00A4495F">
        <w:rPr>
          <w:rFonts w:cs="Arial"/>
          <w:color w:val="222222"/>
          <w:shd w:val="clear" w:color="auto" w:fill="FFFFFF"/>
        </w:rPr>
        <w:t>7</w:t>
      </w:r>
      <w:r w:rsidR="00AD5113">
        <w:rPr>
          <w:rFonts w:cs="Arial"/>
          <w:color w:val="222222"/>
          <w:shd w:val="clear" w:color="auto" w:fill="FFFFFF"/>
        </w:rPr>
        <w:t xml:space="preserve"> </w:t>
      </w:r>
      <w:r w:rsidR="00425B05" w:rsidRPr="00A4495F">
        <w:rPr>
          <w:rFonts w:cs="Arial"/>
          <w:color w:val="222222"/>
          <w:shd w:val="clear" w:color="auto" w:fill="FFFFFF"/>
        </w:rPr>
        <w:t>page</w:t>
      </w:r>
      <w:proofErr w:type="gramEnd"/>
      <w:r w:rsidR="00425B05" w:rsidRPr="00A4495F">
        <w:rPr>
          <w:rFonts w:cs="Arial"/>
          <w:color w:val="222222"/>
          <w:shd w:val="clear" w:color="auto" w:fill="FFFFFF"/>
        </w:rPr>
        <w:t xml:space="preserve"> landscape review of </w:t>
      </w:r>
      <w:r w:rsidR="00A4495F" w:rsidRPr="00A4495F">
        <w:rPr>
          <w:rFonts w:cs="Arial"/>
          <w:color w:val="222222"/>
          <w:shd w:val="clear" w:color="auto" w:fill="FFFFFF"/>
        </w:rPr>
        <w:t xml:space="preserve">basic </w:t>
      </w:r>
      <w:r w:rsidR="00425B05" w:rsidRPr="00A4495F">
        <w:rPr>
          <w:rFonts w:cs="Arial"/>
          <w:color w:val="222222"/>
          <w:shd w:val="clear" w:color="auto" w:fill="FFFFFF"/>
        </w:rPr>
        <w:t>employability skills training products in the field</w:t>
      </w:r>
      <w:r w:rsidR="00AD5113">
        <w:rPr>
          <w:rFonts w:cs="Arial"/>
          <w:color w:val="222222"/>
          <w:shd w:val="clear" w:color="auto" w:fill="FFFFFF"/>
        </w:rPr>
        <w:t xml:space="preserve"> and a</w:t>
      </w:r>
      <w:r w:rsidR="00425B05" w:rsidRPr="00A4495F">
        <w:rPr>
          <w:rFonts w:cs="Arial"/>
          <w:color w:val="222222"/>
          <w:shd w:val="clear" w:color="auto" w:fill="FFFFFF"/>
        </w:rPr>
        <w:t xml:space="preserve"> s</w:t>
      </w:r>
      <w:r w:rsidR="00D56950">
        <w:rPr>
          <w:rFonts w:cs="Arial"/>
          <w:color w:val="222222"/>
          <w:shd w:val="clear" w:color="auto" w:fill="FFFFFF"/>
        </w:rPr>
        <w:t xml:space="preserve">ummary of the implications </w:t>
      </w:r>
      <w:r w:rsidR="00425B05" w:rsidRPr="00A4495F">
        <w:rPr>
          <w:rFonts w:cs="Arial"/>
          <w:color w:val="222222"/>
          <w:shd w:val="clear" w:color="auto" w:fill="FFFFFF"/>
        </w:rPr>
        <w:t xml:space="preserve">as it applies to </w:t>
      </w:r>
      <w:r w:rsidR="00D56950">
        <w:rPr>
          <w:rFonts w:cs="Arial"/>
          <w:color w:val="222222"/>
          <w:shd w:val="clear" w:color="auto" w:fill="FFFFFF"/>
        </w:rPr>
        <w:t xml:space="preserve">the launch of the </w:t>
      </w:r>
      <w:r w:rsidR="00425B05" w:rsidRPr="00A4495F">
        <w:rPr>
          <w:rFonts w:cs="Arial"/>
          <w:color w:val="222222"/>
          <w:shd w:val="clear" w:color="auto" w:fill="FFFFFF"/>
        </w:rPr>
        <w:t>regional prototyp</w:t>
      </w:r>
      <w:r w:rsidR="00AD5113">
        <w:rPr>
          <w:rFonts w:cs="Arial"/>
          <w:color w:val="222222"/>
          <w:shd w:val="clear" w:color="auto" w:fill="FFFFFF"/>
        </w:rPr>
        <w:t xml:space="preserve">e and </w:t>
      </w:r>
      <w:r w:rsidR="00FE2F2A">
        <w:rPr>
          <w:rFonts w:cs="Arial"/>
          <w:color w:val="222222"/>
          <w:shd w:val="clear" w:color="auto" w:fill="FFFFFF"/>
        </w:rPr>
        <w:t xml:space="preserve">organizing the </w:t>
      </w:r>
      <w:r w:rsidR="00AD5113">
        <w:rPr>
          <w:rFonts w:cs="Arial"/>
          <w:color w:val="222222"/>
          <w:shd w:val="clear" w:color="auto" w:fill="FFFFFF"/>
        </w:rPr>
        <w:t>network regions</w:t>
      </w:r>
      <w:r w:rsidR="00425B05" w:rsidRPr="00A4495F">
        <w:rPr>
          <w:rFonts w:cs="Arial"/>
          <w:color w:val="222222"/>
          <w:shd w:val="clear" w:color="auto" w:fill="FFFFFF"/>
        </w:rPr>
        <w:t xml:space="preserve"> for this project.  </w:t>
      </w:r>
    </w:p>
    <w:p w14:paraId="65CEB37E" w14:textId="77777777" w:rsidR="00493A41" w:rsidRDefault="00493A41" w:rsidP="00493A41">
      <w:pPr>
        <w:spacing w:line="360" w:lineRule="auto"/>
        <w:contextualSpacing/>
        <w:rPr>
          <w:rFonts w:cs="Arial"/>
          <w:color w:val="222222"/>
          <w:shd w:val="clear" w:color="auto" w:fill="FFFFFF"/>
        </w:rPr>
      </w:pPr>
    </w:p>
    <w:p w14:paraId="5B058A56" w14:textId="1F56D0A7" w:rsidR="00A4495F" w:rsidRPr="0098668F" w:rsidRDefault="00A4495F" w:rsidP="00493A41">
      <w:pPr>
        <w:spacing w:line="360" w:lineRule="auto"/>
        <w:contextualSpacing/>
        <w:rPr>
          <w:rFonts w:cs="Arial"/>
          <w:i/>
          <w:color w:val="222222"/>
          <w:u w:val="single"/>
          <w:shd w:val="clear" w:color="auto" w:fill="FFFFFF"/>
        </w:rPr>
      </w:pPr>
      <w:r w:rsidRPr="0098668F">
        <w:rPr>
          <w:rFonts w:cs="Arial"/>
          <w:i/>
          <w:color w:val="222222"/>
          <w:u w:val="single"/>
          <w:shd w:val="clear" w:color="auto" w:fill="FFFFFF"/>
        </w:rPr>
        <w:t>Early EDA/Project Status Review Meeting</w:t>
      </w:r>
    </w:p>
    <w:p w14:paraId="45C8D379" w14:textId="7CFB0173" w:rsidR="00493A41" w:rsidRDefault="00A4495F" w:rsidP="00493A41">
      <w:pPr>
        <w:spacing w:line="360" w:lineRule="auto"/>
        <w:contextualSpacing/>
        <w:rPr>
          <w:rFonts w:cs="Arial"/>
          <w:color w:val="222222"/>
          <w:shd w:val="clear" w:color="auto" w:fill="FFFFFF"/>
        </w:rPr>
      </w:pPr>
      <w:r>
        <w:rPr>
          <w:rFonts w:cs="Arial"/>
          <w:color w:val="222222"/>
          <w:shd w:val="clear" w:color="auto" w:fill="FFFFFF"/>
        </w:rPr>
        <w:t>B</w:t>
      </w:r>
      <w:r w:rsidR="00493A41">
        <w:rPr>
          <w:rFonts w:cs="Arial"/>
          <w:color w:val="222222"/>
          <w:shd w:val="clear" w:color="auto" w:fill="FFFFFF"/>
        </w:rPr>
        <w:t xml:space="preserve">efore implementation </w:t>
      </w:r>
      <w:r>
        <w:rPr>
          <w:rFonts w:cs="Arial"/>
          <w:color w:val="222222"/>
          <w:shd w:val="clear" w:color="auto" w:fill="FFFFFF"/>
        </w:rPr>
        <w:t xml:space="preserve">of the regional prototype in the Tier 1 </w:t>
      </w:r>
      <w:r w:rsidR="00AD5113">
        <w:rPr>
          <w:rFonts w:cs="Arial"/>
          <w:color w:val="222222"/>
          <w:shd w:val="clear" w:color="auto" w:fill="FFFFFF"/>
        </w:rPr>
        <w:t>region</w:t>
      </w:r>
      <w:r>
        <w:rPr>
          <w:rFonts w:cs="Arial"/>
          <w:color w:val="222222"/>
          <w:shd w:val="clear" w:color="auto" w:fill="FFFFFF"/>
        </w:rPr>
        <w:t xml:space="preserve">, </w:t>
      </w:r>
      <w:r w:rsidR="00493A41">
        <w:rPr>
          <w:rFonts w:cs="Arial"/>
          <w:color w:val="222222"/>
          <w:shd w:val="clear" w:color="auto" w:fill="FFFFFF"/>
        </w:rPr>
        <w:t xml:space="preserve">our team will organize a “status review” check-in with EDA’s </w:t>
      </w:r>
      <w:r w:rsidR="00493A41" w:rsidRPr="00F337DE">
        <w:rPr>
          <w:rFonts w:cs="Arial"/>
          <w:color w:val="222222"/>
          <w:shd w:val="clear" w:color="auto" w:fill="FFFFFF"/>
        </w:rPr>
        <w:t>Research and Evaluation and National Technical Assistance</w:t>
      </w:r>
      <w:r w:rsidR="00493A41">
        <w:rPr>
          <w:rFonts w:cs="Arial"/>
          <w:color w:val="222222"/>
          <w:shd w:val="clear" w:color="auto" w:fill="FFFFFF"/>
        </w:rPr>
        <w:t xml:space="preserve"> team. During this review, the national team and EDA’s team jointly will evaluate early learning, assess risk and opportunity for a prototype launch, and mak</w:t>
      </w:r>
      <w:r>
        <w:rPr>
          <w:rFonts w:cs="Arial"/>
          <w:color w:val="222222"/>
          <w:shd w:val="clear" w:color="auto" w:fill="FFFFFF"/>
        </w:rPr>
        <w:t>e</w:t>
      </w:r>
      <w:r w:rsidR="00493A41">
        <w:rPr>
          <w:rFonts w:cs="Arial"/>
          <w:color w:val="222222"/>
          <w:shd w:val="clear" w:color="auto" w:fill="FFFFFF"/>
        </w:rPr>
        <w:t xml:space="preserve"> adjustments to project design before we move to </w:t>
      </w:r>
      <w:r w:rsidR="00D56950">
        <w:rPr>
          <w:rFonts w:cs="Arial"/>
          <w:color w:val="222222"/>
          <w:shd w:val="clear" w:color="auto" w:fill="FFFFFF"/>
        </w:rPr>
        <w:t xml:space="preserve">a Tier 1 </w:t>
      </w:r>
      <w:r w:rsidR="00493A41">
        <w:rPr>
          <w:rFonts w:cs="Arial"/>
          <w:color w:val="222222"/>
          <w:shd w:val="clear" w:color="auto" w:fill="FFFFFF"/>
        </w:rPr>
        <w:t>prototyp</w:t>
      </w:r>
      <w:r w:rsidR="00D56950">
        <w:rPr>
          <w:rFonts w:cs="Arial"/>
          <w:color w:val="222222"/>
          <w:shd w:val="clear" w:color="auto" w:fill="FFFFFF"/>
        </w:rPr>
        <w:t xml:space="preserve">e launch. </w:t>
      </w:r>
    </w:p>
    <w:p w14:paraId="306D6B38" w14:textId="77777777" w:rsidR="00A4495F" w:rsidRDefault="00A4495F" w:rsidP="00493A41">
      <w:pPr>
        <w:spacing w:line="360" w:lineRule="auto"/>
        <w:contextualSpacing/>
        <w:rPr>
          <w:rFonts w:cs="Arial"/>
          <w:color w:val="222222"/>
          <w:shd w:val="clear" w:color="auto" w:fill="FFFFFF"/>
        </w:rPr>
      </w:pPr>
    </w:p>
    <w:p w14:paraId="5715C8E0" w14:textId="77777777" w:rsidR="00A4495F" w:rsidRPr="00A4495F" w:rsidRDefault="00A4495F" w:rsidP="00A4495F">
      <w:pPr>
        <w:spacing w:line="360" w:lineRule="auto"/>
        <w:contextualSpacing/>
        <w:rPr>
          <w:rFonts w:cs="Arial"/>
          <w:color w:val="222222"/>
          <w:shd w:val="clear" w:color="auto" w:fill="FFFFFF"/>
        </w:rPr>
      </w:pPr>
      <w:r w:rsidRPr="00A4495F">
        <w:rPr>
          <w:rFonts w:cs="Arial"/>
          <w:color w:val="222222"/>
          <w:shd w:val="clear" w:color="auto" w:fill="FFFFFF"/>
        </w:rPr>
        <w:t xml:space="preserve">Deliverables for this phase include:  </w:t>
      </w:r>
    </w:p>
    <w:p w14:paraId="74CFB339" w14:textId="1FD02522" w:rsidR="00A4495F" w:rsidRPr="00D56950" w:rsidRDefault="009E2A4B" w:rsidP="00D56950">
      <w:pPr>
        <w:pStyle w:val="ListParagraph"/>
        <w:numPr>
          <w:ilvl w:val="0"/>
          <w:numId w:val="19"/>
        </w:numPr>
        <w:spacing w:line="360" w:lineRule="auto"/>
        <w:rPr>
          <w:rFonts w:cs="Arial"/>
          <w:color w:val="222222"/>
          <w:shd w:val="clear" w:color="auto" w:fill="FFFFFF"/>
        </w:rPr>
      </w:pPr>
      <w:r>
        <w:rPr>
          <w:rFonts w:cs="Arial"/>
          <w:color w:val="222222"/>
          <w:shd w:val="clear" w:color="auto" w:fill="FFFFFF"/>
        </w:rPr>
        <w:t xml:space="preserve">Check-in Meeting and Work Plan Adjustments. </w:t>
      </w:r>
      <w:r w:rsidR="00A4495F" w:rsidRPr="00D56950">
        <w:rPr>
          <w:rFonts w:cs="Arial"/>
          <w:color w:val="222222"/>
          <w:shd w:val="clear" w:color="auto" w:fill="FFFFFF"/>
        </w:rPr>
        <w:t xml:space="preserve">Completion of adjustments to the work plan that are agreed upon by parties at the meeting.  </w:t>
      </w:r>
    </w:p>
    <w:p w14:paraId="4465959C" w14:textId="712D45F2" w:rsidR="00493A41" w:rsidRDefault="00493A41" w:rsidP="00493A41">
      <w:pPr>
        <w:spacing w:line="360" w:lineRule="auto"/>
        <w:contextualSpacing/>
        <w:rPr>
          <w:rFonts w:cs="Arial"/>
          <w:color w:val="222222"/>
          <w:shd w:val="clear" w:color="auto" w:fill="FFFFFF"/>
        </w:rPr>
      </w:pPr>
    </w:p>
    <w:p w14:paraId="70E15590" w14:textId="5004C4D2" w:rsidR="00A4495F" w:rsidRPr="0098668F" w:rsidRDefault="00A4495F" w:rsidP="00493A41">
      <w:pPr>
        <w:spacing w:line="360" w:lineRule="auto"/>
        <w:contextualSpacing/>
        <w:rPr>
          <w:rFonts w:cs="Arial"/>
          <w:i/>
          <w:color w:val="222222"/>
          <w:u w:val="single"/>
          <w:shd w:val="clear" w:color="auto" w:fill="FFFFFF"/>
        </w:rPr>
      </w:pPr>
      <w:r w:rsidRPr="0098668F">
        <w:rPr>
          <w:rFonts w:cs="Arial"/>
          <w:i/>
          <w:color w:val="222222"/>
          <w:u w:val="single"/>
          <w:shd w:val="clear" w:color="auto" w:fill="FFFFFF"/>
        </w:rPr>
        <w:t>Tier 1 Regional Prototype</w:t>
      </w:r>
    </w:p>
    <w:p w14:paraId="1B3A81F2" w14:textId="2BCDD752" w:rsidR="0082791A" w:rsidRDefault="00493A41" w:rsidP="00493A41">
      <w:pPr>
        <w:spacing w:line="360" w:lineRule="auto"/>
        <w:contextualSpacing/>
        <w:rPr>
          <w:rFonts w:cs="Arial"/>
          <w:color w:val="222222"/>
          <w:shd w:val="clear" w:color="auto" w:fill="FFFFFF"/>
        </w:rPr>
      </w:pPr>
      <w:r>
        <w:rPr>
          <w:rStyle w:val="apple-converted-space"/>
          <w:rFonts w:cs="Arial"/>
        </w:rPr>
        <w:t xml:space="preserve">Our next phase will be the launch of a “Tier 1” regional prototype in Greater Louisville.  </w:t>
      </w:r>
      <w:r w:rsidR="0082791A">
        <w:rPr>
          <w:rStyle w:val="apple-converted-space"/>
          <w:rFonts w:cs="Arial"/>
        </w:rPr>
        <w:t xml:space="preserve">The </w:t>
      </w:r>
      <w:r w:rsidR="0082791A" w:rsidRPr="0082791A">
        <w:rPr>
          <w:rFonts w:cs="Arial"/>
          <w:color w:val="222222"/>
          <w:shd w:val="clear" w:color="auto" w:fill="FFFFFF"/>
        </w:rPr>
        <w:t xml:space="preserve">site-specific work in Greater Louisville will focus on three key tasks.  The first critical step is </w:t>
      </w:r>
      <w:r w:rsidR="0082791A">
        <w:rPr>
          <w:rFonts w:cs="Arial"/>
          <w:color w:val="222222"/>
          <w:shd w:val="clear" w:color="auto" w:fill="FFFFFF"/>
        </w:rPr>
        <w:t>to</w:t>
      </w:r>
      <w:r>
        <w:rPr>
          <w:rStyle w:val="apple-converted-space"/>
          <w:rFonts w:cs="Arial"/>
        </w:rPr>
        <w:t xml:space="preserve"> </w:t>
      </w:r>
      <w:r>
        <w:rPr>
          <w:rFonts w:cs="Arial"/>
          <w:color w:val="222222"/>
          <w:shd w:val="clear" w:color="auto" w:fill="FFFFFF"/>
        </w:rPr>
        <w:t xml:space="preserve">identify groups of employers willing to actively experiment using </w:t>
      </w:r>
      <w:r w:rsidR="0098668F">
        <w:rPr>
          <w:rFonts w:cs="Arial"/>
          <w:color w:val="222222"/>
          <w:shd w:val="clear" w:color="auto" w:fill="FFFFFF"/>
        </w:rPr>
        <w:t xml:space="preserve">identified “best in class” </w:t>
      </w:r>
      <w:r>
        <w:rPr>
          <w:rFonts w:cs="Arial"/>
          <w:color w:val="222222"/>
          <w:shd w:val="clear" w:color="auto" w:fill="FFFFFF"/>
        </w:rPr>
        <w:t>products to</w:t>
      </w:r>
      <w:r w:rsidR="00AD5113">
        <w:rPr>
          <w:rFonts w:cs="Arial"/>
          <w:color w:val="222222"/>
          <w:shd w:val="clear" w:color="auto" w:fill="FFFFFF"/>
        </w:rPr>
        <w:t xml:space="preserve"> come up with better methodologies to build the </w:t>
      </w:r>
      <w:r>
        <w:rPr>
          <w:rFonts w:cs="Arial"/>
          <w:color w:val="222222"/>
          <w:shd w:val="clear" w:color="auto" w:fill="FFFFFF"/>
        </w:rPr>
        <w:t>basic employability skills</w:t>
      </w:r>
      <w:r w:rsidR="00AD5113">
        <w:rPr>
          <w:rFonts w:cs="Arial"/>
          <w:color w:val="222222"/>
          <w:shd w:val="clear" w:color="auto" w:fill="FFFFFF"/>
        </w:rPr>
        <w:t xml:space="preserve"> of prospective </w:t>
      </w:r>
      <w:r w:rsidR="00E3498E">
        <w:rPr>
          <w:rFonts w:cs="Arial"/>
          <w:color w:val="222222"/>
          <w:shd w:val="clear" w:color="auto" w:fill="FFFFFF"/>
        </w:rPr>
        <w:t xml:space="preserve">and incumbent </w:t>
      </w:r>
      <w:r w:rsidR="00AD5113">
        <w:rPr>
          <w:rFonts w:cs="Arial"/>
          <w:color w:val="222222"/>
          <w:shd w:val="clear" w:color="auto" w:fill="FFFFFF"/>
        </w:rPr>
        <w:t>workers for targeted industries</w:t>
      </w:r>
      <w:r>
        <w:rPr>
          <w:rFonts w:cs="Arial"/>
          <w:color w:val="222222"/>
          <w:shd w:val="clear" w:color="auto" w:fill="FFFFFF"/>
        </w:rPr>
        <w:t xml:space="preserve">.  </w:t>
      </w:r>
      <w:proofErr w:type="spellStart"/>
      <w:r>
        <w:rPr>
          <w:rFonts w:cs="Arial"/>
          <w:color w:val="222222"/>
          <w:shd w:val="clear" w:color="auto" w:fill="FFFFFF"/>
        </w:rPr>
        <w:t>Kentuckiana</w:t>
      </w:r>
      <w:del w:id="56" w:author="Gritton, Michael" w:date="2016-10-20T17:18:00Z">
        <w:r w:rsidDel="0068793B">
          <w:rPr>
            <w:rFonts w:cs="Arial"/>
            <w:color w:val="222222"/>
            <w:shd w:val="clear" w:color="auto" w:fill="FFFFFF"/>
          </w:rPr>
          <w:delText xml:space="preserve"> </w:delText>
        </w:r>
      </w:del>
      <w:r>
        <w:rPr>
          <w:rFonts w:cs="Arial"/>
          <w:color w:val="222222"/>
          <w:shd w:val="clear" w:color="auto" w:fill="FFFFFF"/>
        </w:rPr>
        <w:t>Works</w:t>
      </w:r>
      <w:proofErr w:type="spellEnd"/>
      <w:r>
        <w:rPr>
          <w:rFonts w:cs="Arial"/>
          <w:color w:val="222222"/>
          <w:shd w:val="clear" w:color="auto" w:fill="FFFFFF"/>
        </w:rPr>
        <w:t xml:space="preserve"> already has two such </w:t>
      </w:r>
      <w:r w:rsidR="00AD5113">
        <w:rPr>
          <w:rFonts w:cs="Arial"/>
          <w:color w:val="222222"/>
          <w:shd w:val="clear" w:color="auto" w:fill="FFFFFF"/>
        </w:rPr>
        <w:t xml:space="preserve">industry </w:t>
      </w:r>
      <w:r>
        <w:rPr>
          <w:rFonts w:cs="Arial"/>
          <w:color w:val="222222"/>
          <w:shd w:val="clear" w:color="auto" w:fill="FFFFFF"/>
        </w:rPr>
        <w:t>groups</w:t>
      </w:r>
      <w:r w:rsidR="00AD5113">
        <w:rPr>
          <w:rFonts w:cs="Arial"/>
          <w:color w:val="222222"/>
          <w:shd w:val="clear" w:color="auto" w:fill="FFFFFF"/>
        </w:rPr>
        <w:t xml:space="preserve"> of employers</w:t>
      </w:r>
      <w:r w:rsidR="0082791A">
        <w:rPr>
          <w:rFonts w:cs="Arial"/>
          <w:color w:val="222222"/>
          <w:shd w:val="clear" w:color="auto" w:fill="FFFFFF"/>
        </w:rPr>
        <w:t xml:space="preserve"> that will be optimal </w:t>
      </w:r>
      <w:r w:rsidR="0098668F">
        <w:rPr>
          <w:rFonts w:cs="Arial"/>
          <w:color w:val="222222"/>
          <w:shd w:val="clear" w:color="auto" w:fill="FFFFFF"/>
        </w:rPr>
        <w:t>to</w:t>
      </w:r>
      <w:r w:rsidR="0082791A">
        <w:rPr>
          <w:rFonts w:cs="Arial"/>
          <w:color w:val="222222"/>
          <w:shd w:val="clear" w:color="auto" w:fill="FFFFFF"/>
        </w:rPr>
        <w:t xml:space="preserve"> implement the prototype.  The </w:t>
      </w:r>
      <w:r w:rsidR="0098668F">
        <w:rPr>
          <w:rFonts w:cs="Arial"/>
          <w:color w:val="222222"/>
          <w:shd w:val="clear" w:color="auto" w:fill="FFFFFF"/>
        </w:rPr>
        <w:t xml:space="preserve">first group is the </w:t>
      </w:r>
      <w:ins w:id="57" w:author="Gritton, Michael" w:date="2016-10-20T17:18:00Z">
        <w:r w:rsidR="0068793B">
          <w:rPr>
            <w:rFonts w:cs="Arial"/>
            <w:color w:val="222222"/>
            <w:shd w:val="clear" w:color="auto" w:fill="FFFFFF"/>
          </w:rPr>
          <w:t xml:space="preserve">Manufacturing Advisory Group which represents over 100 manufacturers from across the region, meets monthly and guides numerous workforce initiatives designed to </w:t>
        </w:r>
      </w:ins>
      <w:ins w:id="58" w:author="Gritton, Michael" w:date="2016-10-20T17:19:00Z">
        <w:r w:rsidR="0068793B">
          <w:rPr>
            <w:rFonts w:cs="Arial"/>
            <w:color w:val="222222"/>
            <w:shd w:val="clear" w:color="auto" w:fill="FFFFFF"/>
          </w:rPr>
          <w:t xml:space="preserve">produce more qualified manufacturing workers.  The second group is the </w:t>
        </w:r>
        <w:r w:rsidR="00E913FA">
          <w:rPr>
            <w:rFonts w:cs="Arial"/>
            <w:color w:val="222222"/>
            <w:shd w:val="clear" w:color="auto" w:fill="FFFFFF"/>
          </w:rPr>
          <w:t>Health Careers Collaborative</w:t>
        </w:r>
      </w:ins>
      <w:ins w:id="59" w:author="Gritton, Michael" w:date="2016-10-20T17:20:00Z">
        <w:r w:rsidR="00E913FA">
          <w:rPr>
            <w:rFonts w:cs="Arial"/>
            <w:color w:val="222222"/>
            <w:shd w:val="clear" w:color="auto" w:fill="FFFFFF"/>
          </w:rPr>
          <w:t xml:space="preserve"> of Greater Louisville</w:t>
        </w:r>
      </w:ins>
      <w:ins w:id="60" w:author="Gritton, Michael" w:date="2016-10-20T17:22:00Z">
        <w:r w:rsidR="000B583F">
          <w:rPr>
            <w:rFonts w:cs="Arial"/>
            <w:color w:val="222222"/>
            <w:shd w:val="clear" w:color="auto" w:fill="FFFFFF"/>
          </w:rPr>
          <w:t xml:space="preserve"> which represents __ hospital, long-term care and related employers across the region and is focused on build</w:t>
        </w:r>
        <w:r w:rsidR="00D51DB8">
          <w:rPr>
            <w:rFonts w:cs="Arial"/>
            <w:color w:val="222222"/>
            <w:shd w:val="clear" w:color="auto" w:fill="FFFFFF"/>
          </w:rPr>
          <w:t xml:space="preserve">ing a robust pipeline of workers interested </w:t>
        </w:r>
        <w:r w:rsidR="00D51DB8">
          <w:rPr>
            <w:rFonts w:cs="Arial"/>
            <w:color w:val="222222"/>
            <w:shd w:val="clear" w:color="auto" w:fill="FFFFFF"/>
          </w:rPr>
          <w:lastRenderedPageBreak/>
          <w:t xml:space="preserve">in health careers.  </w:t>
        </w:r>
      </w:ins>
      <w:del w:id="61" w:author="Gritton, Michael" w:date="2016-10-20T17:23:00Z">
        <w:r w:rsidR="0098668F" w:rsidDel="00D51DB8">
          <w:rPr>
            <w:rFonts w:cs="Arial"/>
            <w:color w:val="222222"/>
            <w:shd w:val="clear" w:color="auto" w:fill="FFFFFF"/>
          </w:rPr>
          <w:delText xml:space="preserve">Advanced Manufacturing Partnership….  </w:delText>
        </w:r>
        <w:commentRangeStart w:id="62"/>
        <w:r w:rsidR="0098668F" w:rsidDel="00D51DB8">
          <w:rPr>
            <w:rFonts w:cs="Arial"/>
            <w:color w:val="222222"/>
            <w:shd w:val="clear" w:color="auto" w:fill="FFFFFF"/>
          </w:rPr>
          <w:delText xml:space="preserve">It represents </w:delText>
        </w:r>
        <w:r w:rsidR="0098668F" w:rsidRPr="00F81B52" w:rsidDel="00D51DB8">
          <w:rPr>
            <w:rFonts w:cs="Arial"/>
            <w:color w:val="244061" w:themeColor="accent1" w:themeShade="80"/>
            <w:shd w:val="clear" w:color="auto" w:fill="FFFFFF"/>
          </w:rPr>
          <w:delText xml:space="preserve">000 </w:delText>
        </w:r>
        <w:r w:rsidR="0098668F" w:rsidDel="00D51DB8">
          <w:rPr>
            <w:rFonts w:cs="Arial"/>
            <w:color w:val="244061" w:themeColor="accent1" w:themeShade="80"/>
            <w:shd w:val="clear" w:color="auto" w:fill="FFFFFF"/>
          </w:rPr>
          <w:delText>employers and…</w:delText>
        </w:r>
        <w:r w:rsidR="0082791A" w:rsidDel="00D51DB8">
          <w:rPr>
            <w:rFonts w:cs="Arial"/>
            <w:color w:val="222222"/>
            <w:shd w:val="clear" w:color="auto" w:fill="FFFFFF"/>
          </w:rPr>
          <w:delText xml:space="preserve">.  </w:delText>
        </w:r>
        <w:commentRangeEnd w:id="62"/>
        <w:r w:rsidR="0098668F" w:rsidDel="00D51DB8">
          <w:rPr>
            <w:rStyle w:val="CommentReference"/>
          </w:rPr>
          <w:commentReference w:id="62"/>
        </w:r>
        <w:r w:rsidR="0082791A" w:rsidDel="00D51DB8">
          <w:rPr>
            <w:rFonts w:cs="Arial"/>
            <w:color w:val="222222"/>
            <w:shd w:val="clear" w:color="auto" w:fill="FFFFFF"/>
          </w:rPr>
          <w:delText xml:space="preserve">A second group is in healthcare, </w:delText>
        </w:r>
        <w:r w:rsidR="0098668F" w:rsidDel="00D51DB8">
          <w:rPr>
            <w:rFonts w:cs="Arial"/>
            <w:color w:val="222222"/>
            <w:shd w:val="clear" w:color="auto" w:fill="FFFFFF"/>
          </w:rPr>
          <w:delText xml:space="preserve">called the …. </w:delText>
        </w:r>
      </w:del>
      <w:ins w:id="63" w:author="Gritton, Michael" w:date="2016-10-20T17:23:00Z">
        <w:r w:rsidR="00D51DB8">
          <w:rPr>
            <w:rFonts w:cs="Arial"/>
            <w:color w:val="222222"/>
            <w:shd w:val="clear" w:color="auto" w:fill="FFFFFF"/>
          </w:rPr>
          <w:t xml:space="preserve">By the time of implementation of the fast-prototype pilot, </w:t>
        </w:r>
        <w:proofErr w:type="spellStart"/>
        <w:r w:rsidR="00D51DB8">
          <w:rPr>
            <w:rFonts w:cs="Arial"/>
            <w:color w:val="222222"/>
            <w:shd w:val="clear" w:color="auto" w:fill="FFFFFF"/>
          </w:rPr>
          <w:t>KentuckianaWorks</w:t>
        </w:r>
        <w:proofErr w:type="spellEnd"/>
        <w:r w:rsidR="00D51DB8">
          <w:rPr>
            <w:rFonts w:cs="Arial"/>
            <w:color w:val="222222"/>
            <w:shd w:val="clear" w:color="auto" w:fill="FFFFFF"/>
          </w:rPr>
          <w:t xml:space="preserve"> will also have a number of hotels</w:t>
        </w:r>
      </w:ins>
      <w:ins w:id="64" w:author="Gritton, Michael" w:date="2016-10-20T17:24:00Z">
        <w:r w:rsidR="00173D16">
          <w:rPr>
            <w:rFonts w:cs="Arial"/>
            <w:color w:val="222222"/>
            <w:shd w:val="clear" w:color="auto" w:fill="FFFFFF"/>
          </w:rPr>
          <w:t xml:space="preserve"> that may also be interested in pursuing this work as an industry sector group.</w:t>
        </w:r>
      </w:ins>
    </w:p>
    <w:p w14:paraId="731675D9" w14:textId="77777777" w:rsidR="005D06E0" w:rsidRDefault="005D06E0" w:rsidP="005D06E0">
      <w:pPr>
        <w:spacing w:line="360" w:lineRule="auto"/>
        <w:contextualSpacing/>
        <w:rPr>
          <w:rFonts w:cs="Arial"/>
          <w:color w:val="222222"/>
          <w:shd w:val="clear" w:color="auto" w:fill="FFFFFF"/>
        </w:rPr>
      </w:pPr>
    </w:p>
    <w:p w14:paraId="4BB2B495" w14:textId="3BA0DA59" w:rsidR="00EF0B9A" w:rsidRDefault="0082791A" w:rsidP="005D06E0">
      <w:pPr>
        <w:spacing w:line="360" w:lineRule="auto"/>
        <w:contextualSpacing/>
        <w:rPr>
          <w:rFonts w:cs="Arial"/>
          <w:color w:val="222222"/>
          <w:shd w:val="clear" w:color="auto" w:fill="FFFFFF"/>
        </w:rPr>
      </w:pPr>
      <w:r w:rsidRPr="0082791A">
        <w:rPr>
          <w:rFonts w:cs="Arial"/>
          <w:color w:val="222222"/>
          <w:shd w:val="clear" w:color="auto" w:fill="FFFFFF"/>
        </w:rPr>
        <w:t xml:space="preserve">The second task is to </w:t>
      </w:r>
      <w:r w:rsidR="001C73E4">
        <w:rPr>
          <w:rFonts w:cs="Arial"/>
          <w:color w:val="222222"/>
          <w:shd w:val="clear" w:color="auto" w:fill="FFFFFF"/>
        </w:rPr>
        <w:t>launch the pilot with</w:t>
      </w:r>
      <w:r w:rsidR="00E3498E">
        <w:rPr>
          <w:rFonts w:cs="Arial"/>
          <w:color w:val="222222"/>
          <w:shd w:val="clear" w:color="auto" w:fill="FFFFFF"/>
        </w:rPr>
        <w:t xml:space="preserve"> these groups of willing</w:t>
      </w:r>
      <w:r w:rsidR="001C73E4">
        <w:rPr>
          <w:rFonts w:cs="Arial"/>
          <w:color w:val="222222"/>
          <w:shd w:val="clear" w:color="auto" w:fill="FFFFFF"/>
        </w:rPr>
        <w:t xml:space="preserve"> </w:t>
      </w:r>
      <w:r w:rsidR="0098668F">
        <w:rPr>
          <w:rFonts w:cs="Arial"/>
          <w:color w:val="222222"/>
          <w:shd w:val="clear" w:color="auto" w:fill="FFFFFF"/>
        </w:rPr>
        <w:t>employers</w:t>
      </w:r>
      <w:r w:rsidR="001C73E4">
        <w:rPr>
          <w:rFonts w:cs="Arial"/>
          <w:color w:val="222222"/>
          <w:shd w:val="clear" w:color="auto" w:fill="FFFFFF"/>
        </w:rPr>
        <w:t xml:space="preserve">.  </w:t>
      </w:r>
      <w:r w:rsidR="00AD5113">
        <w:rPr>
          <w:rFonts w:cs="Arial"/>
          <w:color w:val="222222"/>
          <w:shd w:val="clear" w:color="auto" w:fill="FFFFFF"/>
        </w:rPr>
        <w:t xml:space="preserve">As the key regional intermediary, </w:t>
      </w:r>
      <w:proofErr w:type="spellStart"/>
      <w:r w:rsidR="00AD5113">
        <w:rPr>
          <w:rFonts w:cs="Arial"/>
          <w:color w:val="222222"/>
          <w:shd w:val="clear" w:color="auto" w:fill="FFFFFF"/>
        </w:rPr>
        <w:t>KentuckianaWorks</w:t>
      </w:r>
      <w:proofErr w:type="spellEnd"/>
      <w:r w:rsidR="00AD5113">
        <w:rPr>
          <w:rFonts w:cs="Arial"/>
          <w:color w:val="222222"/>
          <w:shd w:val="clear" w:color="auto" w:fill="FFFFFF"/>
        </w:rPr>
        <w:t xml:space="preserve"> </w:t>
      </w:r>
      <w:r w:rsidR="0098668F">
        <w:rPr>
          <w:rFonts w:cs="Arial"/>
          <w:color w:val="222222"/>
          <w:shd w:val="clear" w:color="auto" w:fill="FFFFFF"/>
        </w:rPr>
        <w:t>will</w:t>
      </w:r>
      <w:r w:rsidR="00AD5113">
        <w:rPr>
          <w:rFonts w:cs="Arial"/>
          <w:color w:val="222222"/>
          <w:shd w:val="clear" w:color="auto" w:fill="FFFFFF"/>
        </w:rPr>
        <w:t xml:space="preserve"> work with its partners and the employer groups to</w:t>
      </w:r>
      <w:r w:rsidR="0098668F">
        <w:rPr>
          <w:rFonts w:cs="Arial"/>
          <w:color w:val="222222"/>
          <w:shd w:val="clear" w:color="auto" w:fill="FFFFFF"/>
        </w:rPr>
        <w:t xml:space="preserve"> use the products and methodologies identified in the research phase to </w:t>
      </w:r>
      <w:r w:rsidR="00AD5113">
        <w:rPr>
          <w:rFonts w:cs="Arial"/>
          <w:color w:val="222222"/>
          <w:shd w:val="clear" w:color="auto" w:fill="FFFFFF"/>
        </w:rPr>
        <w:t xml:space="preserve">build </w:t>
      </w:r>
      <w:r w:rsidR="005D06E0">
        <w:rPr>
          <w:rFonts w:cs="Arial"/>
          <w:color w:val="222222"/>
          <w:shd w:val="clear" w:color="auto" w:fill="FFFFFF"/>
        </w:rPr>
        <w:t xml:space="preserve">basic employability </w:t>
      </w:r>
      <w:r w:rsidRPr="0082791A">
        <w:rPr>
          <w:rFonts w:cs="Arial"/>
          <w:color w:val="222222"/>
          <w:shd w:val="clear" w:color="auto" w:fill="FFFFFF"/>
        </w:rPr>
        <w:t>skills in job candidates</w:t>
      </w:r>
      <w:r w:rsidR="00E3498E">
        <w:rPr>
          <w:rFonts w:cs="Arial"/>
          <w:color w:val="222222"/>
          <w:shd w:val="clear" w:color="auto" w:fill="FFFFFF"/>
        </w:rPr>
        <w:t xml:space="preserve"> and, where possible, among incumbent workers</w:t>
      </w:r>
      <w:r w:rsidR="001C73E4">
        <w:rPr>
          <w:rFonts w:cs="Arial"/>
          <w:color w:val="222222"/>
          <w:shd w:val="clear" w:color="auto" w:fill="FFFFFF"/>
        </w:rPr>
        <w:t xml:space="preserve">. </w:t>
      </w:r>
      <w:r w:rsidR="005D06E0">
        <w:rPr>
          <w:rFonts w:cs="Arial"/>
          <w:color w:val="222222"/>
          <w:shd w:val="clear" w:color="auto" w:fill="FFFFFF"/>
        </w:rPr>
        <w:t xml:space="preserve"> </w:t>
      </w:r>
      <w:r w:rsidR="00AD5113">
        <w:rPr>
          <w:rFonts w:cs="Arial"/>
          <w:color w:val="222222"/>
          <w:shd w:val="clear" w:color="auto" w:fill="FFFFFF"/>
        </w:rPr>
        <w:t>For qualified candidates, e</w:t>
      </w:r>
      <w:r w:rsidR="001C73E4">
        <w:rPr>
          <w:rFonts w:cs="Arial"/>
          <w:color w:val="222222"/>
          <w:shd w:val="clear" w:color="auto" w:fill="FFFFFF"/>
        </w:rPr>
        <w:t xml:space="preserve">mployers will </w:t>
      </w:r>
      <w:r w:rsidR="00DC2A14">
        <w:rPr>
          <w:rFonts w:cs="Arial"/>
          <w:color w:val="222222"/>
          <w:shd w:val="clear" w:color="auto" w:fill="FFFFFF"/>
        </w:rPr>
        <w:t>hire them and commit to</w:t>
      </w:r>
      <w:r w:rsidR="001C73E4">
        <w:rPr>
          <w:rFonts w:cs="Arial"/>
          <w:color w:val="222222"/>
          <w:shd w:val="clear" w:color="auto" w:fill="FFFFFF"/>
        </w:rPr>
        <w:t xml:space="preserve"> </w:t>
      </w:r>
      <w:r w:rsidR="005D06E0">
        <w:rPr>
          <w:rFonts w:cs="Arial"/>
          <w:color w:val="222222"/>
          <w:shd w:val="clear" w:color="auto" w:fill="FFFFFF"/>
        </w:rPr>
        <w:t xml:space="preserve">share results and learnings with </w:t>
      </w:r>
      <w:proofErr w:type="spellStart"/>
      <w:r w:rsidR="00DC2A14">
        <w:rPr>
          <w:rFonts w:cs="Arial"/>
          <w:color w:val="222222"/>
          <w:shd w:val="clear" w:color="auto" w:fill="FFFFFF"/>
        </w:rPr>
        <w:t>KentuckianaWorks</w:t>
      </w:r>
      <w:proofErr w:type="spellEnd"/>
      <w:r w:rsidR="00DC2A14">
        <w:rPr>
          <w:rFonts w:cs="Arial"/>
          <w:color w:val="222222"/>
          <w:shd w:val="clear" w:color="auto" w:fill="FFFFFF"/>
        </w:rPr>
        <w:t xml:space="preserve"> and </w:t>
      </w:r>
      <w:r w:rsidR="005D06E0">
        <w:rPr>
          <w:rFonts w:cs="Arial"/>
          <w:color w:val="222222"/>
          <w:shd w:val="clear" w:color="auto" w:fill="FFFFFF"/>
        </w:rPr>
        <w:t xml:space="preserve">the project team.  </w:t>
      </w:r>
    </w:p>
    <w:p w14:paraId="3FD97747" w14:textId="77777777" w:rsidR="00EF0B9A" w:rsidRDefault="00EF0B9A" w:rsidP="005D06E0">
      <w:pPr>
        <w:spacing w:line="360" w:lineRule="auto"/>
        <w:contextualSpacing/>
        <w:rPr>
          <w:rFonts w:cs="Arial"/>
          <w:color w:val="222222"/>
          <w:shd w:val="clear" w:color="auto" w:fill="FFFFFF"/>
        </w:rPr>
      </w:pPr>
    </w:p>
    <w:p w14:paraId="32FB5DFF" w14:textId="2321E9A8" w:rsidR="001C73E4" w:rsidRDefault="005D06E0" w:rsidP="005D06E0">
      <w:pPr>
        <w:spacing w:line="360" w:lineRule="auto"/>
        <w:contextualSpacing/>
        <w:rPr>
          <w:rFonts w:cs="Arial"/>
          <w:color w:val="222222"/>
          <w:shd w:val="clear" w:color="auto" w:fill="FFFFFF"/>
        </w:rPr>
      </w:pPr>
      <w:r>
        <w:rPr>
          <w:rFonts w:cs="Arial"/>
          <w:color w:val="222222"/>
          <w:shd w:val="clear" w:color="auto" w:fill="FFFFFF"/>
        </w:rPr>
        <w:t>The third critical task w</w:t>
      </w:r>
      <w:r w:rsidR="00DC2A14">
        <w:rPr>
          <w:rFonts w:cs="Arial"/>
          <w:color w:val="222222"/>
          <w:shd w:val="clear" w:color="auto" w:fill="FFFFFF"/>
        </w:rPr>
        <w:t xml:space="preserve">ill be for </w:t>
      </w:r>
      <w:proofErr w:type="spellStart"/>
      <w:r w:rsidR="00DC2A14">
        <w:rPr>
          <w:rFonts w:cs="Arial"/>
          <w:color w:val="222222"/>
          <w:shd w:val="clear" w:color="auto" w:fill="FFFFFF"/>
        </w:rPr>
        <w:t>KentuckianaWorks</w:t>
      </w:r>
      <w:proofErr w:type="spellEnd"/>
      <w:r w:rsidR="00DC2A14">
        <w:rPr>
          <w:rFonts w:cs="Arial"/>
          <w:color w:val="222222"/>
          <w:shd w:val="clear" w:color="auto" w:fill="FFFFFF"/>
        </w:rPr>
        <w:t xml:space="preserve"> and the national team to </w:t>
      </w:r>
      <w:r>
        <w:rPr>
          <w:rFonts w:cs="Arial"/>
          <w:color w:val="222222"/>
          <w:shd w:val="clear" w:color="auto" w:fill="FFFFFF"/>
        </w:rPr>
        <w:t xml:space="preserve">track </w:t>
      </w:r>
      <w:r w:rsidR="001C73E4">
        <w:rPr>
          <w:rFonts w:cs="Arial"/>
          <w:color w:val="222222"/>
          <w:shd w:val="clear" w:color="auto" w:fill="FFFFFF"/>
        </w:rPr>
        <w:t xml:space="preserve">the </w:t>
      </w:r>
      <w:r>
        <w:rPr>
          <w:rFonts w:cs="Arial"/>
          <w:color w:val="222222"/>
          <w:shd w:val="clear" w:color="auto" w:fill="FFFFFF"/>
        </w:rPr>
        <w:t>data</w:t>
      </w:r>
      <w:r w:rsidR="001C73E4">
        <w:rPr>
          <w:rFonts w:cs="Arial"/>
          <w:color w:val="222222"/>
          <w:shd w:val="clear" w:color="auto" w:fill="FFFFFF"/>
        </w:rPr>
        <w:t xml:space="preserve">, </w:t>
      </w:r>
      <w:r>
        <w:rPr>
          <w:rFonts w:cs="Arial"/>
          <w:color w:val="222222"/>
          <w:shd w:val="clear" w:color="auto" w:fill="FFFFFF"/>
        </w:rPr>
        <w:t>gather real-time employer feedback</w:t>
      </w:r>
      <w:r w:rsidR="00DC2A14">
        <w:rPr>
          <w:rFonts w:cs="Arial"/>
          <w:color w:val="222222"/>
          <w:shd w:val="clear" w:color="auto" w:fill="FFFFFF"/>
        </w:rPr>
        <w:t xml:space="preserve">, </w:t>
      </w:r>
      <w:r>
        <w:rPr>
          <w:rFonts w:cs="Arial"/>
          <w:color w:val="222222"/>
          <w:shd w:val="clear" w:color="auto" w:fill="FFFFFF"/>
        </w:rPr>
        <w:t xml:space="preserve">capture early findings from what works and what doesn’t, and make adjustments to how the prototype </w:t>
      </w:r>
      <w:r w:rsidR="001C73E4">
        <w:rPr>
          <w:rFonts w:cs="Arial"/>
          <w:color w:val="222222"/>
          <w:shd w:val="clear" w:color="auto" w:fill="FFFFFF"/>
        </w:rPr>
        <w:t xml:space="preserve">is implemented.  </w:t>
      </w:r>
    </w:p>
    <w:p w14:paraId="309C241D" w14:textId="77777777" w:rsidR="001C73E4" w:rsidRDefault="001C73E4" w:rsidP="005D06E0">
      <w:pPr>
        <w:spacing w:line="360" w:lineRule="auto"/>
        <w:contextualSpacing/>
        <w:rPr>
          <w:rFonts w:cs="Arial"/>
          <w:color w:val="222222"/>
          <w:shd w:val="clear" w:color="auto" w:fill="FFFFFF"/>
        </w:rPr>
      </w:pPr>
    </w:p>
    <w:p w14:paraId="0829548C" w14:textId="3BCF3120" w:rsidR="00493A41" w:rsidRDefault="001C73E4" w:rsidP="005D06E0">
      <w:pPr>
        <w:spacing w:line="360" w:lineRule="auto"/>
        <w:contextualSpacing/>
        <w:rPr>
          <w:rFonts w:cs="Arial"/>
          <w:color w:val="222222"/>
          <w:shd w:val="clear" w:color="auto" w:fill="FFFFFF"/>
        </w:rPr>
      </w:pPr>
      <w:r>
        <w:rPr>
          <w:rFonts w:cs="Arial"/>
          <w:color w:val="222222"/>
          <w:shd w:val="clear" w:color="auto" w:fill="FFFFFF"/>
        </w:rPr>
        <w:t xml:space="preserve">After the data and learning is analyzed from these three tasks, </w:t>
      </w:r>
      <w:proofErr w:type="spellStart"/>
      <w:r>
        <w:rPr>
          <w:rFonts w:cs="Arial"/>
          <w:color w:val="222222"/>
          <w:shd w:val="clear" w:color="auto" w:fill="FFFFFF"/>
        </w:rPr>
        <w:t>KentuckianaWorks</w:t>
      </w:r>
      <w:proofErr w:type="spellEnd"/>
      <w:r>
        <w:rPr>
          <w:rFonts w:cs="Arial"/>
          <w:color w:val="222222"/>
          <w:shd w:val="clear" w:color="auto" w:fill="FFFFFF"/>
        </w:rPr>
        <w:t xml:space="preserve"> will move to a second stage of pilot in the region that refines approaches and methodologies to build employability skill</w:t>
      </w:r>
      <w:r w:rsidR="00DC2A14">
        <w:rPr>
          <w:rFonts w:cs="Arial"/>
          <w:color w:val="222222"/>
          <w:shd w:val="clear" w:color="auto" w:fill="FFFFFF"/>
        </w:rPr>
        <w:t xml:space="preserve">s. The same process will occur as part of multiple iterative phases of the same pilot; that is, candidates will be identified, the employability skill building product utilized, </w:t>
      </w:r>
      <w:r>
        <w:rPr>
          <w:rFonts w:cs="Arial"/>
          <w:color w:val="222222"/>
          <w:shd w:val="clear" w:color="auto" w:fill="FFFFFF"/>
        </w:rPr>
        <w:t xml:space="preserve">data and employer feedback collected, and findings </w:t>
      </w:r>
      <w:r w:rsidR="00DC2A14">
        <w:rPr>
          <w:rFonts w:cs="Arial"/>
          <w:color w:val="222222"/>
          <w:shd w:val="clear" w:color="auto" w:fill="FFFFFF"/>
        </w:rPr>
        <w:t xml:space="preserve">captured and shared for learning. </w:t>
      </w:r>
      <w:r>
        <w:rPr>
          <w:rFonts w:cs="Arial"/>
          <w:color w:val="222222"/>
          <w:shd w:val="clear" w:color="auto" w:fill="FFFFFF"/>
        </w:rPr>
        <w:t xml:space="preserve">   </w:t>
      </w:r>
    </w:p>
    <w:p w14:paraId="169C7012" w14:textId="728DF641" w:rsidR="009F2F13" w:rsidRDefault="009F2F13" w:rsidP="005D06E0">
      <w:pPr>
        <w:spacing w:line="360" w:lineRule="auto"/>
        <w:contextualSpacing/>
        <w:rPr>
          <w:rFonts w:cs="Arial"/>
          <w:color w:val="222222"/>
          <w:shd w:val="clear" w:color="auto" w:fill="FFFFFF"/>
        </w:rPr>
      </w:pPr>
    </w:p>
    <w:p w14:paraId="4B2D10CD" w14:textId="74FD4530" w:rsidR="009F2F13" w:rsidRDefault="009F2F13" w:rsidP="005D06E0">
      <w:pPr>
        <w:spacing w:line="360" w:lineRule="auto"/>
        <w:contextualSpacing/>
        <w:rPr>
          <w:rFonts w:cs="Arial"/>
          <w:color w:val="222222"/>
          <w:shd w:val="clear" w:color="auto" w:fill="FFFFFF"/>
        </w:rPr>
      </w:pPr>
      <w:r w:rsidRPr="0082791A">
        <w:rPr>
          <w:rFonts w:cs="Arial"/>
          <w:color w:val="222222"/>
          <w:shd w:val="clear" w:color="auto" w:fill="FFFFFF"/>
        </w:rPr>
        <w:t xml:space="preserve">As the Tier 1 </w:t>
      </w:r>
      <w:r>
        <w:rPr>
          <w:rFonts w:cs="Arial"/>
          <w:color w:val="222222"/>
          <w:shd w:val="clear" w:color="auto" w:fill="FFFFFF"/>
        </w:rPr>
        <w:t>region</w:t>
      </w:r>
      <w:r w:rsidRPr="0082791A">
        <w:rPr>
          <w:rFonts w:cs="Arial"/>
          <w:color w:val="222222"/>
          <w:shd w:val="clear" w:color="auto" w:fill="FFFFFF"/>
        </w:rPr>
        <w:t xml:space="preserve">, </w:t>
      </w:r>
      <w:proofErr w:type="spellStart"/>
      <w:r w:rsidRPr="0082791A">
        <w:rPr>
          <w:rFonts w:cs="Arial"/>
          <w:color w:val="222222"/>
          <w:shd w:val="clear" w:color="auto" w:fill="FFFFFF"/>
        </w:rPr>
        <w:t>KentuckianaWorks</w:t>
      </w:r>
      <w:proofErr w:type="spellEnd"/>
      <w:r w:rsidRPr="009F2F13">
        <w:rPr>
          <w:rFonts w:cs="Arial"/>
          <w:color w:val="222222"/>
          <w:shd w:val="clear" w:color="auto" w:fill="FFFFFF"/>
        </w:rPr>
        <w:t xml:space="preserve"> </w:t>
      </w:r>
      <w:r>
        <w:rPr>
          <w:rFonts w:cs="Arial"/>
          <w:color w:val="222222"/>
          <w:shd w:val="clear" w:color="auto" w:fill="FFFFFF"/>
        </w:rPr>
        <w:t xml:space="preserve">and its partners in </w:t>
      </w:r>
      <w:r w:rsidRPr="0082791A">
        <w:rPr>
          <w:rFonts w:cs="Arial"/>
          <w:color w:val="222222"/>
          <w:shd w:val="clear" w:color="auto" w:fill="FFFFFF"/>
        </w:rPr>
        <w:t>Greater Louisville will serve as the test bed for developing effective practices</w:t>
      </w:r>
      <w:r>
        <w:rPr>
          <w:rFonts w:cs="Arial"/>
          <w:color w:val="222222"/>
          <w:shd w:val="clear" w:color="auto" w:fill="FFFFFF"/>
        </w:rPr>
        <w:t xml:space="preserve"> in and learning</w:t>
      </w:r>
      <w:r w:rsidRPr="0082791A">
        <w:rPr>
          <w:rFonts w:cs="Arial"/>
          <w:color w:val="222222"/>
          <w:shd w:val="clear" w:color="auto" w:fill="FFFFFF"/>
        </w:rPr>
        <w:t xml:space="preserve"> </w:t>
      </w:r>
      <w:r>
        <w:rPr>
          <w:rFonts w:cs="Arial"/>
          <w:color w:val="222222"/>
          <w:shd w:val="clear" w:color="auto" w:fill="FFFFFF"/>
        </w:rPr>
        <w:t>from</w:t>
      </w:r>
      <w:r w:rsidRPr="0082791A">
        <w:rPr>
          <w:rFonts w:cs="Arial"/>
          <w:color w:val="222222"/>
          <w:shd w:val="clear" w:color="auto" w:fill="FFFFFF"/>
        </w:rPr>
        <w:t xml:space="preserve"> these three essential tasks.</w:t>
      </w:r>
    </w:p>
    <w:p w14:paraId="3AEDA1C4" w14:textId="77777777" w:rsidR="005D06E0" w:rsidRDefault="005D06E0" w:rsidP="005D06E0">
      <w:pPr>
        <w:spacing w:line="360" w:lineRule="auto"/>
        <w:contextualSpacing/>
        <w:rPr>
          <w:rFonts w:cs="Arial"/>
          <w:color w:val="222222"/>
          <w:shd w:val="clear" w:color="auto" w:fill="FFFFFF"/>
        </w:rPr>
      </w:pPr>
    </w:p>
    <w:p w14:paraId="5D90CBF1" w14:textId="5DBD1C25" w:rsidR="005D06E0" w:rsidRPr="00A4495F" w:rsidRDefault="005D06E0" w:rsidP="005D06E0">
      <w:pPr>
        <w:spacing w:line="360" w:lineRule="auto"/>
        <w:contextualSpacing/>
        <w:rPr>
          <w:rFonts w:cs="Arial"/>
          <w:color w:val="222222"/>
          <w:shd w:val="clear" w:color="auto" w:fill="FFFFFF"/>
        </w:rPr>
      </w:pPr>
      <w:r w:rsidRPr="00A4495F">
        <w:rPr>
          <w:rFonts w:cs="Arial"/>
          <w:color w:val="222222"/>
          <w:shd w:val="clear" w:color="auto" w:fill="FFFFFF"/>
        </w:rPr>
        <w:t xml:space="preserve">Deliverables for this phase include:  </w:t>
      </w:r>
    </w:p>
    <w:p w14:paraId="37909121" w14:textId="24A80CE1" w:rsidR="005D06E0" w:rsidRDefault="005D06E0" w:rsidP="005D06E0">
      <w:pPr>
        <w:pStyle w:val="ListParagraph"/>
        <w:numPr>
          <w:ilvl w:val="0"/>
          <w:numId w:val="16"/>
        </w:numPr>
        <w:spacing w:line="360" w:lineRule="auto"/>
        <w:rPr>
          <w:rFonts w:cs="Arial"/>
          <w:color w:val="222222"/>
          <w:shd w:val="clear" w:color="auto" w:fill="FFFFFF"/>
        </w:rPr>
      </w:pPr>
      <w:r>
        <w:rPr>
          <w:rFonts w:cs="Arial"/>
          <w:color w:val="222222"/>
          <w:shd w:val="clear" w:color="auto" w:fill="FFFFFF"/>
        </w:rPr>
        <w:t xml:space="preserve">Launch of </w:t>
      </w:r>
      <w:r w:rsidR="009E2A4B">
        <w:rPr>
          <w:rFonts w:cs="Arial"/>
          <w:color w:val="222222"/>
          <w:shd w:val="clear" w:color="auto" w:fill="FFFFFF"/>
        </w:rPr>
        <w:t>Tier 1 P</w:t>
      </w:r>
      <w:r>
        <w:rPr>
          <w:rFonts w:cs="Arial"/>
          <w:color w:val="222222"/>
          <w:shd w:val="clear" w:color="auto" w:fill="FFFFFF"/>
        </w:rPr>
        <w:t>rototype to test and track results using best in class products</w:t>
      </w:r>
    </w:p>
    <w:p w14:paraId="7BBA7E41" w14:textId="4CF1B42A" w:rsidR="005D06E0" w:rsidRDefault="005D06E0" w:rsidP="005D06E0">
      <w:pPr>
        <w:pStyle w:val="ListParagraph"/>
        <w:numPr>
          <w:ilvl w:val="0"/>
          <w:numId w:val="16"/>
        </w:numPr>
        <w:spacing w:line="360" w:lineRule="auto"/>
        <w:rPr>
          <w:rFonts w:cs="Arial"/>
          <w:color w:val="222222"/>
          <w:shd w:val="clear" w:color="auto" w:fill="FFFFFF"/>
        </w:rPr>
      </w:pPr>
      <w:r>
        <w:rPr>
          <w:rFonts w:cs="Arial"/>
          <w:color w:val="222222"/>
          <w:shd w:val="clear" w:color="auto" w:fill="FFFFFF"/>
        </w:rPr>
        <w:t xml:space="preserve">Summary </w:t>
      </w:r>
      <w:r w:rsidR="009E2A4B">
        <w:rPr>
          <w:rFonts w:cs="Arial"/>
          <w:color w:val="222222"/>
          <w:shd w:val="clear" w:color="auto" w:fill="FFFFFF"/>
        </w:rPr>
        <w:t>O</w:t>
      </w:r>
      <w:r>
        <w:rPr>
          <w:rFonts w:cs="Arial"/>
          <w:color w:val="222222"/>
          <w:shd w:val="clear" w:color="auto" w:fill="FFFFFF"/>
        </w:rPr>
        <w:t xml:space="preserve">utput </w:t>
      </w:r>
      <w:r w:rsidR="009E2A4B">
        <w:rPr>
          <w:rFonts w:cs="Arial"/>
          <w:color w:val="222222"/>
          <w:shd w:val="clear" w:color="auto" w:fill="FFFFFF"/>
        </w:rPr>
        <w:t>R</w:t>
      </w:r>
      <w:r>
        <w:rPr>
          <w:rFonts w:cs="Arial"/>
          <w:color w:val="222222"/>
          <w:shd w:val="clear" w:color="auto" w:fill="FFFFFF"/>
        </w:rPr>
        <w:t xml:space="preserve">eport that </w:t>
      </w:r>
      <w:r w:rsidR="001C73E4">
        <w:rPr>
          <w:rFonts w:cs="Arial"/>
          <w:color w:val="222222"/>
          <w:shd w:val="clear" w:color="auto" w:fill="FFFFFF"/>
        </w:rPr>
        <w:t>underlines</w:t>
      </w:r>
      <w:r>
        <w:rPr>
          <w:rFonts w:cs="Arial"/>
          <w:color w:val="222222"/>
          <w:shd w:val="clear" w:color="auto" w:fill="FFFFFF"/>
        </w:rPr>
        <w:t xml:space="preserve"> employer and employee results ov</w:t>
      </w:r>
      <w:r w:rsidR="001C73E4">
        <w:rPr>
          <w:rFonts w:cs="Arial"/>
          <w:color w:val="222222"/>
          <w:shd w:val="clear" w:color="auto" w:fill="FFFFFF"/>
        </w:rPr>
        <w:t xml:space="preserve">er </w:t>
      </w:r>
      <w:r w:rsidR="00DC2A14">
        <w:rPr>
          <w:rFonts w:cs="Arial"/>
          <w:color w:val="222222"/>
          <w:shd w:val="clear" w:color="auto" w:fill="FFFFFF"/>
        </w:rPr>
        <w:t xml:space="preserve">multiple iterative phases. </w:t>
      </w:r>
      <w:r>
        <w:rPr>
          <w:rFonts w:cs="Arial"/>
          <w:color w:val="222222"/>
          <w:shd w:val="clear" w:color="auto" w:fill="FFFFFF"/>
        </w:rPr>
        <w:t xml:space="preserve"> </w:t>
      </w:r>
    </w:p>
    <w:p w14:paraId="16ECBD36" w14:textId="705F3C6C" w:rsidR="005D06E0" w:rsidRPr="00A4495F" w:rsidRDefault="005D06E0" w:rsidP="005D06E0">
      <w:pPr>
        <w:pStyle w:val="ListParagraph"/>
        <w:numPr>
          <w:ilvl w:val="0"/>
          <w:numId w:val="16"/>
        </w:numPr>
        <w:spacing w:line="360" w:lineRule="auto"/>
        <w:rPr>
          <w:rFonts w:cs="Arial"/>
          <w:color w:val="222222"/>
          <w:shd w:val="clear" w:color="auto" w:fill="FFFFFF"/>
        </w:rPr>
      </w:pPr>
      <w:r>
        <w:rPr>
          <w:rFonts w:cs="Arial"/>
          <w:color w:val="222222"/>
          <w:shd w:val="clear" w:color="auto" w:fill="FFFFFF"/>
        </w:rPr>
        <w:t xml:space="preserve">Summary </w:t>
      </w:r>
      <w:r w:rsidR="009E2A4B">
        <w:rPr>
          <w:rFonts w:cs="Arial"/>
          <w:color w:val="222222"/>
          <w:shd w:val="clear" w:color="auto" w:fill="FFFFFF"/>
        </w:rPr>
        <w:t>Findings R</w:t>
      </w:r>
      <w:r>
        <w:rPr>
          <w:rFonts w:cs="Arial"/>
          <w:color w:val="222222"/>
          <w:shd w:val="clear" w:color="auto" w:fill="FFFFFF"/>
        </w:rPr>
        <w:t xml:space="preserve">eport, in the form of a slide deck, that identifies results, learning, and recommended adjustments </w:t>
      </w:r>
      <w:r w:rsidR="009F2F13">
        <w:rPr>
          <w:rFonts w:cs="Arial"/>
          <w:color w:val="222222"/>
          <w:shd w:val="clear" w:color="auto" w:fill="FFFFFF"/>
        </w:rPr>
        <w:t xml:space="preserve">to share with the </w:t>
      </w:r>
      <w:r>
        <w:rPr>
          <w:rFonts w:cs="Arial"/>
          <w:color w:val="222222"/>
          <w:shd w:val="clear" w:color="auto" w:fill="FFFFFF"/>
        </w:rPr>
        <w:t xml:space="preserve">Tier 2 </w:t>
      </w:r>
      <w:r w:rsidR="00DC2A14">
        <w:rPr>
          <w:rFonts w:cs="Arial"/>
          <w:color w:val="222222"/>
          <w:shd w:val="clear" w:color="auto" w:fill="FFFFFF"/>
        </w:rPr>
        <w:t>n</w:t>
      </w:r>
      <w:r>
        <w:rPr>
          <w:rFonts w:cs="Arial"/>
          <w:color w:val="222222"/>
          <w:shd w:val="clear" w:color="auto" w:fill="FFFFFF"/>
        </w:rPr>
        <w:t xml:space="preserve">etwork </w:t>
      </w:r>
      <w:r w:rsidR="00DC2A14">
        <w:rPr>
          <w:rFonts w:cs="Arial"/>
          <w:color w:val="222222"/>
          <w:shd w:val="clear" w:color="auto" w:fill="FFFFFF"/>
        </w:rPr>
        <w:t>regions</w:t>
      </w:r>
      <w:r w:rsidR="009F2F13">
        <w:rPr>
          <w:rFonts w:cs="Arial"/>
          <w:color w:val="222222"/>
          <w:shd w:val="clear" w:color="auto" w:fill="FFFFFF"/>
        </w:rPr>
        <w:t xml:space="preserve"> to get them ready for a similar prototype launch. </w:t>
      </w:r>
      <w:r w:rsidRPr="00A4495F">
        <w:rPr>
          <w:rFonts w:cs="Arial"/>
          <w:color w:val="222222"/>
          <w:shd w:val="clear" w:color="auto" w:fill="FFFFFF"/>
        </w:rPr>
        <w:t xml:space="preserve">  </w:t>
      </w:r>
    </w:p>
    <w:p w14:paraId="349D2E4A" w14:textId="046D4320" w:rsidR="00493A41" w:rsidRDefault="00493A41" w:rsidP="00493A41">
      <w:pPr>
        <w:spacing w:line="360" w:lineRule="auto"/>
        <w:contextualSpacing/>
        <w:rPr>
          <w:rFonts w:cs="Arial"/>
          <w:color w:val="222222"/>
          <w:shd w:val="clear" w:color="auto" w:fill="FFFFFF"/>
        </w:rPr>
      </w:pPr>
    </w:p>
    <w:p w14:paraId="6EB4C70A" w14:textId="01A2D751" w:rsidR="005D06E0" w:rsidRPr="005D06E0" w:rsidRDefault="005D06E0" w:rsidP="00493A41">
      <w:pPr>
        <w:spacing w:line="360" w:lineRule="auto"/>
        <w:contextualSpacing/>
        <w:rPr>
          <w:rFonts w:cs="Arial"/>
          <w:i/>
          <w:color w:val="222222"/>
          <w:u w:val="single"/>
          <w:shd w:val="clear" w:color="auto" w:fill="FFFFFF"/>
        </w:rPr>
      </w:pPr>
      <w:commentRangeStart w:id="65"/>
      <w:r w:rsidRPr="005D06E0">
        <w:rPr>
          <w:rFonts w:cs="Arial"/>
          <w:i/>
          <w:color w:val="222222"/>
          <w:u w:val="single"/>
          <w:shd w:val="clear" w:color="auto" w:fill="FFFFFF"/>
        </w:rPr>
        <w:t xml:space="preserve">Tier 2 Network </w:t>
      </w:r>
      <w:r w:rsidR="00DC2A14">
        <w:rPr>
          <w:rFonts w:cs="Arial"/>
          <w:i/>
          <w:color w:val="222222"/>
          <w:u w:val="single"/>
          <w:shd w:val="clear" w:color="auto" w:fill="FFFFFF"/>
        </w:rPr>
        <w:t>Regions</w:t>
      </w:r>
      <w:commentRangeEnd w:id="65"/>
      <w:r w:rsidR="00406CC2">
        <w:rPr>
          <w:rStyle w:val="CommentReference"/>
        </w:rPr>
        <w:commentReference w:id="65"/>
      </w:r>
    </w:p>
    <w:p w14:paraId="7ECE9DEB" w14:textId="58466242" w:rsidR="00EF0B9A" w:rsidRDefault="00EF0B9A" w:rsidP="00EF0B9A">
      <w:pPr>
        <w:widowControl w:val="0"/>
        <w:autoSpaceDE w:val="0"/>
        <w:autoSpaceDN w:val="0"/>
        <w:adjustRightInd w:val="0"/>
        <w:spacing w:line="360" w:lineRule="auto"/>
        <w:contextualSpacing/>
        <w:rPr>
          <w:rFonts w:cs="Georgia"/>
          <w:szCs w:val="28"/>
        </w:rPr>
      </w:pPr>
      <w:r>
        <w:rPr>
          <w:rFonts w:cs="Georgia"/>
          <w:szCs w:val="28"/>
        </w:rPr>
        <w:t xml:space="preserve">Under a sub-grant agreement (or contract) with </w:t>
      </w:r>
      <w:proofErr w:type="spellStart"/>
      <w:r>
        <w:rPr>
          <w:rFonts w:cs="Georgia"/>
          <w:szCs w:val="28"/>
        </w:rPr>
        <w:t>KentuckianaWorks</w:t>
      </w:r>
      <w:proofErr w:type="spellEnd"/>
      <w:r>
        <w:rPr>
          <w:rFonts w:cs="Georgia"/>
          <w:szCs w:val="28"/>
        </w:rPr>
        <w:t xml:space="preserve">, The National Fund for Workforce Solutions will recruit and select lead workforce development organizations in five to seven other metropolitan regions across the U.S. to serve as </w:t>
      </w:r>
      <w:r w:rsidR="00DC2A14">
        <w:rPr>
          <w:rFonts w:cs="Georgia"/>
          <w:szCs w:val="28"/>
        </w:rPr>
        <w:t xml:space="preserve">a </w:t>
      </w:r>
      <w:r>
        <w:rPr>
          <w:rFonts w:cs="Georgia"/>
          <w:szCs w:val="28"/>
        </w:rPr>
        <w:t>“Tier 2”</w:t>
      </w:r>
      <w:r w:rsidR="00DC2A14">
        <w:rPr>
          <w:rFonts w:cs="Georgia"/>
          <w:szCs w:val="28"/>
        </w:rPr>
        <w:t xml:space="preserve"> </w:t>
      </w:r>
      <w:r w:rsidR="00377B23">
        <w:rPr>
          <w:rFonts w:cs="Georgia"/>
          <w:szCs w:val="28"/>
        </w:rPr>
        <w:t>network</w:t>
      </w:r>
      <w:r>
        <w:rPr>
          <w:rFonts w:cs="Georgia"/>
          <w:szCs w:val="28"/>
        </w:rPr>
        <w:t xml:space="preserve">. These </w:t>
      </w:r>
      <w:r w:rsidR="00DC2A14">
        <w:rPr>
          <w:rFonts w:cs="Georgia"/>
          <w:szCs w:val="28"/>
        </w:rPr>
        <w:t xml:space="preserve">regions </w:t>
      </w:r>
      <w:r>
        <w:rPr>
          <w:rFonts w:cs="Georgia"/>
          <w:szCs w:val="28"/>
        </w:rPr>
        <w:t>w</w:t>
      </w:r>
      <w:r w:rsidR="001C73E4">
        <w:rPr>
          <w:rFonts w:cs="Georgia"/>
          <w:szCs w:val="28"/>
        </w:rPr>
        <w:t xml:space="preserve">ill </w:t>
      </w:r>
      <w:r>
        <w:rPr>
          <w:rFonts w:cs="Georgia"/>
          <w:szCs w:val="28"/>
        </w:rPr>
        <w:t xml:space="preserve">not have the grant resources that would be available to </w:t>
      </w:r>
      <w:proofErr w:type="spellStart"/>
      <w:r>
        <w:rPr>
          <w:rFonts w:cs="Georgia"/>
          <w:szCs w:val="28"/>
        </w:rPr>
        <w:t>KentuckianaWorks</w:t>
      </w:r>
      <w:proofErr w:type="spellEnd"/>
      <w:r>
        <w:rPr>
          <w:rFonts w:cs="Georgia"/>
          <w:szCs w:val="28"/>
        </w:rPr>
        <w:t xml:space="preserve"> for their work in the Greater Louisville region</w:t>
      </w:r>
      <w:r w:rsidR="009F2F13">
        <w:rPr>
          <w:rFonts w:cs="Georgia"/>
          <w:szCs w:val="28"/>
        </w:rPr>
        <w:t>.  Alternatively,</w:t>
      </w:r>
      <w:r w:rsidR="009F2F13" w:rsidRPr="009F2F13">
        <w:rPr>
          <w:rFonts w:cs="Georgia"/>
          <w:szCs w:val="28"/>
        </w:rPr>
        <w:t xml:space="preserve"> </w:t>
      </w:r>
      <w:r w:rsidR="009F2F13">
        <w:rPr>
          <w:rFonts w:cs="Georgia"/>
          <w:szCs w:val="28"/>
        </w:rPr>
        <w:t xml:space="preserve">The National Fund with </w:t>
      </w:r>
      <w:proofErr w:type="spellStart"/>
      <w:r w:rsidR="009F2F13">
        <w:rPr>
          <w:rFonts w:cs="Georgia"/>
          <w:szCs w:val="28"/>
        </w:rPr>
        <w:t>FutureWorks</w:t>
      </w:r>
      <w:proofErr w:type="spellEnd"/>
      <w:r w:rsidR="009F2F13">
        <w:rPr>
          <w:rFonts w:cs="Georgia"/>
          <w:szCs w:val="28"/>
        </w:rPr>
        <w:t xml:space="preserve"> will invite and sponsor </w:t>
      </w:r>
      <w:r>
        <w:rPr>
          <w:rFonts w:cs="Georgia"/>
          <w:szCs w:val="28"/>
        </w:rPr>
        <w:t>key staff and industry groups from th</w:t>
      </w:r>
      <w:r w:rsidR="009F2F13">
        <w:rPr>
          <w:rFonts w:cs="Georgia"/>
          <w:szCs w:val="28"/>
        </w:rPr>
        <w:t>e</w:t>
      </w:r>
      <w:r>
        <w:rPr>
          <w:rFonts w:cs="Georgia"/>
          <w:szCs w:val="28"/>
        </w:rPr>
        <w:t xml:space="preserve"> </w:t>
      </w:r>
      <w:r w:rsidR="009F2F13">
        <w:rPr>
          <w:rFonts w:cs="Georgia"/>
          <w:szCs w:val="28"/>
        </w:rPr>
        <w:t>Tier 2 regions</w:t>
      </w:r>
      <w:r>
        <w:rPr>
          <w:rFonts w:cs="Georgia"/>
          <w:szCs w:val="28"/>
        </w:rPr>
        <w:t xml:space="preserve"> </w:t>
      </w:r>
      <w:r w:rsidR="009F2F13">
        <w:rPr>
          <w:rFonts w:cs="Georgia"/>
          <w:szCs w:val="28"/>
        </w:rPr>
        <w:t>to</w:t>
      </w:r>
      <w:r w:rsidR="00DC2A14">
        <w:rPr>
          <w:rFonts w:cs="Georgia"/>
          <w:szCs w:val="28"/>
        </w:rPr>
        <w:t xml:space="preserve"> </w:t>
      </w:r>
      <w:r w:rsidR="009F2F13">
        <w:rPr>
          <w:rFonts w:cs="Georgia"/>
          <w:szCs w:val="28"/>
        </w:rPr>
        <w:t>participate in a number of workshops in the second year of the work plan.  During these workshops, participants will</w:t>
      </w:r>
      <w:r w:rsidR="00490656">
        <w:rPr>
          <w:rFonts w:cs="Georgia"/>
          <w:szCs w:val="28"/>
        </w:rPr>
        <w:t xml:space="preserve"> </w:t>
      </w:r>
      <w:r w:rsidR="009F2F13">
        <w:rPr>
          <w:rFonts w:cs="Georgia"/>
          <w:szCs w:val="28"/>
        </w:rPr>
        <w:t>receive</w:t>
      </w:r>
      <w:r w:rsidR="00DC2A14">
        <w:rPr>
          <w:rFonts w:cs="Georgia"/>
          <w:szCs w:val="28"/>
        </w:rPr>
        <w:t xml:space="preserve"> </w:t>
      </w:r>
      <w:r w:rsidR="00490656">
        <w:rPr>
          <w:rFonts w:cs="Georgia"/>
          <w:szCs w:val="28"/>
        </w:rPr>
        <w:t>updates on lessons emerging from the prototype, g</w:t>
      </w:r>
      <w:r w:rsidR="009F2F13">
        <w:rPr>
          <w:rFonts w:cs="Georgia"/>
          <w:szCs w:val="28"/>
        </w:rPr>
        <w:t xml:space="preserve">uidance </w:t>
      </w:r>
      <w:r w:rsidR="00490656">
        <w:rPr>
          <w:rFonts w:cs="Georgia"/>
          <w:szCs w:val="28"/>
        </w:rPr>
        <w:t>on application and customization of s</w:t>
      </w:r>
      <w:r>
        <w:rPr>
          <w:rFonts w:cs="Georgia"/>
          <w:szCs w:val="28"/>
        </w:rPr>
        <w:t>trategies and practices</w:t>
      </w:r>
      <w:r w:rsidR="009F2F13">
        <w:rPr>
          <w:rFonts w:cs="Georgia"/>
          <w:szCs w:val="28"/>
        </w:rPr>
        <w:t xml:space="preserve"> </w:t>
      </w:r>
      <w:r w:rsidR="00490656">
        <w:rPr>
          <w:rFonts w:cs="Georgia"/>
          <w:szCs w:val="28"/>
        </w:rPr>
        <w:t xml:space="preserve">for implementation, and help </w:t>
      </w:r>
      <w:r w:rsidR="00DC2A14">
        <w:rPr>
          <w:rFonts w:cs="Georgia"/>
          <w:szCs w:val="28"/>
        </w:rPr>
        <w:t>organiz</w:t>
      </w:r>
      <w:r w:rsidR="00490656">
        <w:rPr>
          <w:rFonts w:cs="Georgia"/>
          <w:szCs w:val="28"/>
        </w:rPr>
        <w:t xml:space="preserve">ing and </w:t>
      </w:r>
      <w:r w:rsidR="00DC2A14">
        <w:rPr>
          <w:rFonts w:cs="Georgia"/>
          <w:szCs w:val="28"/>
        </w:rPr>
        <w:t>prepar</w:t>
      </w:r>
      <w:r w:rsidR="00490656">
        <w:rPr>
          <w:rFonts w:cs="Georgia"/>
          <w:szCs w:val="28"/>
        </w:rPr>
        <w:t xml:space="preserve">ing for a </w:t>
      </w:r>
      <w:r w:rsidR="00DC2A14">
        <w:rPr>
          <w:rFonts w:cs="Georgia"/>
          <w:szCs w:val="28"/>
        </w:rPr>
        <w:t xml:space="preserve">launch </w:t>
      </w:r>
      <w:r w:rsidR="00490656">
        <w:rPr>
          <w:rFonts w:cs="Georgia"/>
          <w:szCs w:val="28"/>
        </w:rPr>
        <w:t xml:space="preserve">of </w:t>
      </w:r>
      <w:r w:rsidR="00DC2A14">
        <w:rPr>
          <w:rFonts w:cs="Georgia"/>
          <w:szCs w:val="28"/>
        </w:rPr>
        <w:t>their own employability skills building prototype</w:t>
      </w:r>
      <w:r w:rsidR="00490656">
        <w:rPr>
          <w:rFonts w:cs="Georgia"/>
          <w:szCs w:val="28"/>
        </w:rPr>
        <w:t>, including ideas and opportunities to seek implementation funding.</w:t>
      </w:r>
      <w:r w:rsidR="00DC2A14">
        <w:rPr>
          <w:rFonts w:cs="Georgia"/>
          <w:szCs w:val="28"/>
        </w:rPr>
        <w:t xml:space="preserve"> </w:t>
      </w:r>
      <w:r w:rsidR="009F2F13">
        <w:rPr>
          <w:rFonts w:cs="Georgia"/>
          <w:szCs w:val="28"/>
        </w:rPr>
        <w:t xml:space="preserve"> The workshops</w:t>
      </w:r>
      <w:r w:rsidR="00490656">
        <w:rPr>
          <w:rFonts w:cs="Georgia"/>
          <w:szCs w:val="28"/>
        </w:rPr>
        <w:t xml:space="preserve"> and sessions </w:t>
      </w:r>
      <w:r w:rsidR="009F2F13">
        <w:rPr>
          <w:rFonts w:cs="Georgia"/>
          <w:szCs w:val="28"/>
        </w:rPr>
        <w:t xml:space="preserve">will be held </w:t>
      </w:r>
      <w:r w:rsidR="00490656">
        <w:rPr>
          <w:rFonts w:cs="Georgia"/>
          <w:szCs w:val="28"/>
        </w:rPr>
        <w:t xml:space="preserve">in-person </w:t>
      </w:r>
      <w:r w:rsidR="009F2F13">
        <w:rPr>
          <w:rFonts w:cs="Georgia"/>
          <w:szCs w:val="28"/>
        </w:rPr>
        <w:t>at the National Fund’s annual meeting</w:t>
      </w:r>
      <w:r w:rsidR="00490656">
        <w:rPr>
          <w:rFonts w:cs="Georgia"/>
          <w:szCs w:val="28"/>
        </w:rPr>
        <w:t xml:space="preserve"> and during special semi-annual gatherings of regional directors.  </w:t>
      </w:r>
      <w:r w:rsidR="009F2F13">
        <w:rPr>
          <w:rFonts w:cs="Georgia"/>
          <w:szCs w:val="28"/>
        </w:rPr>
        <w:t xml:space="preserve"> </w:t>
      </w:r>
      <w:r w:rsidR="00490656">
        <w:rPr>
          <w:rFonts w:cs="Georgia"/>
          <w:szCs w:val="28"/>
        </w:rPr>
        <w:t xml:space="preserve">The National Fund and </w:t>
      </w:r>
      <w:proofErr w:type="spellStart"/>
      <w:r w:rsidR="00490656">
        <w:rPr>
          <w:rFonts w:cs="Georgia"/>
          <w:szCs w:val="28"/>
        </w:rPr>
        <w:t>FutureWorks</w:t>
      </w:r>
      <w:proofErr w:type="spellEnd"/>
      <w:r w:rsidR="00490656">
        <w:rPr>
          <w:rFonts w:cs="Georgia"/>
          <w:szCs w:val="28"/>
        </w:rPr>
        <w:t xml:space="preserve"> has also budgeted for some in-region visits for leaders of participating regions who could use on-site guidance and organizing assistance. </w:t>
      </w:r>
    </w:p>
    <w:p w14:paraId="578D3ED9" w14:textId="77777777" w:rsidR="00EF0B9A" w:rsidRDefault="00EF0B9A" w:rsidP="00EF0B9A">
      <w:pPr>
        <w:widowControl w:val="0"/>
        <w:autoSpaceDE w:val="0"/>
        <w:autoSpaceDN w:val="0"/>
        <w:adjustRightInd w:val="0"/>
        <w:spacing w:line="360" w:lineRule="auto"/>
        <w:contextualSpacing/>
        <w:rPr>
          <w:rFonts w:cs="Georgia"/>
          <w:szCs w:val="28"/>
        </w:rPr>
      </w:pPr>
    </w:p>
    <w:p w14:paraId="60B0FC0C" w14:textId="745822B8" w:rsidR="00EF0B9A" w:rsidRDefault="00EF0B9A" w:rsidP="00EF0B9A">
      <w:pPr>
        <w:widowControl w:val="0"/>
        <w:autoSpaceDE w:val="0"/>
        <w:autoSpaceDN w:val="0"/>
        <w:adjustRightInd w:val="0"/>
        <w:spacing w:line="360" w:lineRule="auto"/>
        <w:contextualSpacing/>
        <w:rPr>
          <w:rFonts w:cs="Georgia"/>
          <w:szCs w:val="28"/>
        </w:rPr>
      </w:pPr>
      <w:r>
        <w:rPr>
          <w:rFonts w:cs="Georgia"/>
          <w:szCs w:val="28"/>
        </w:rPr>
        <w:t xml:space="preserve">The National Fund </w:t>
      </w:r>
      <w:r w:rsidR="00DC2A14">
        <w:rPr>
          <w:rFonts w:cs="Georgia"/>
          <w:szCs w:val="28"/>
        </w:rPr>
        <w:t xml:space="preserve">also </w:t>
      </w:r>
      <w:r>
        <w:rPr>
          <w:rFonts w:cs="Georgia"/>
          <w:szCs w:val="28"/>
        </w:rPr>
        <w:t>will serve a more general dissemination role with respect to this project</w:t>
      </w:r>
      <w:r w:rsidR="00DC2A14">
        <w:rPr>
          <w:rFonts w:cs="Georgia"/>
          <w:szCs w:val="28"/>
        </w:rPr>
        <w:t xml:space="preserve">. It will </w:t>
      </w:r>
      <w:r w:rsidR="00A01D43">
        <w:rPr>
          <w:rFonts w:cs="Georgia"/>
          <w:szCs w:val="28"/>
        </w:rPr>
        <w:t xml:space="preserve">offer learning exchange opportunities </w:t>
      </w:r>
      <w:r>
        <w:rPr>
          <w:rFonts w:cs="Georgia"/>
          <w:szCs w:val="28"/>
        </w:rPr>
        <w:t xml:space="preserve">to </w:t>
      </w:r>
      <w:r w:rsidR="00A01D43">
        <w:rPr>
          <w:rFonts w:cs="Georgia"/>
          <w:szCs w:val="28"/>
        </w:rPr>
        <w:t xml:space="preserve">the rest of its 20+ </w:t>
      </w:r>
      <w:r>
        <w:rPr>
          <w:rFonts w:cs="Georgia"/>
          <w:szCs w:val="28"/>
        </w:rPr>
        <w:t xml:space="preserve">affiliated </w:t>
      </w:r>
      <w:r w:rsidR="00A01D43">
        <w:rPr>
          <w:rFonts w:cs="Georgia"/>
          <w:szCs w:val="28"/>
        </w:rPr>
        <w:t xml:space="preserve">regional </w:t>
      </w:r>
      <w:r>
        <w:rPr>
          <w:rFonts w:cs="Georgia"/>
          <w:szCs w:val="28"/>
        </w:rPr>
        <w:t xml:space="preserve">workforce </w:t>
      </w:r>
      <w:r w:rsidR="00A01D43">
        <w:rPr>
          <w:rFonts w:cs="Georgia"/>
          <w:szCs w:val="28"/>
        </w:rPr>
        <w:t xml:space="preserve">intermediaries and </w:t>
      </w:r>
      <w:r>
        <w:rPr>
          <w:rFonts w:cs="Georgia"/>
          <w:szCs w:val="28"/>
        </w:rPr>
        <w:t>industry groups</w:t>
      </w:r>
      <w:r w:rsidR="00A01D43">
        <w:rPr>
          <w:rFonts w:cs="Georgia"/>
          <w:szCs w:val="28"/>
        </w:rPr>
        <w:t xml:space="preserve"> across the country so they too can learn from and contemplate how to launch a</w:t>
      </w:r>
      <w:r w:rsidR="00490656">
        <w:rPr>
          <w:rFonts w:cs="Georgia"/>
          <w:szCs w:val="28"/>
        </w:rPr>
        <w:t>n</w:t>
      </w:r>
      <w:r w:rsidR="00A01D43">
        <w:rPr>
          <w:rFonts w:cs="Georgia"/>
          <w:szCs w:val="28"/>
        </w:rPr>
        <w:t xml:space="preserve"> employability skills building prototype. </w:t>
      </w:r>
      <w:r w:rsidR="009F2F13">
        <w:rPr>
          <w:rFonts w:cs="Georgia"/>
          <w:szCs w:val="28"/>
        </w:rPr>
        <w:t>These general sessions will be delivered in-person at the National Fund annual meeting as well as via webinars</w:t>
      </w:r>
      <w:r w:rsidR="00490656">
        <w:rPr>
          <w:rFonts w:cs="Georgia"/>
          <w:szCs w:val="28"/>
        </w:rPr>
        <w:t xml:space="preserve">. </w:t>
      </w:r>
    </w:p>
    <w:p w14:paraId="51DC5577" w14:textId="77777777" w:rsidR="00490656" w:rsidRDefault="00490656" w:rsidP="00490656">
      <w:pPr>
        <w:widowControl w:val="0"/>
        <w:autoSpaceDE w:val="0"/>
        <w:autoSpaceDN w:val="0"/>
        <w:adjustRightInd w:val="0"/>
        <w:spacing w:line="360" w:lineRule="auto"/>
        <w:contextualSpacing/>
        <w:rPr>
          <w:rFonts w:cs="Georgia"/>
          <w:szCs w:val="28"/>
        </w:rPr>
      </w:pPr>
    </w:p>
    <w:p w14:paraId="3A9768E9" w14:textId="6B7BE895" w:rsidR="00490656" w:rsidRDefault="00490656" w:rsidP="00490656">
      <w:pPr>
        <w:widowControl w:val="0"/>
        <w:autoSpaceDE w:val="0"/>
        <w:autoSpaceDN w:val="0"/>
        <w:adjustRightInd w:val="0"/>
        <w:spacing w:line="360" w:lineRule="auto"/>
        <w:contextualSpacing/>
        <w:rPr>
          <w:rFonts w:cs="Georgia"/>
          <w:szCs w:val="28"/>
        </w:rPr>
      </w:pPr>
      <w:r>
        <w:rPr>
          <w:rFonts w:cs="Georgia"/>
          <w:szCs w:val="28"/>
        </w:rPr>
        <w:t>While most of these Tier 2 regions will be drawn from the membership of the National Fund, it will be feasible to include key regional organizations not now affiliated with the National Fund, such as organizations from the</w:t>
      </w:r>
      <w:r w:rsidRPr="00DC2A14">
        <w:rPr>
          <w:rFonts w:cs="Georgia"/>
          <w:szCs w:val="28"/>
        </w:rPr>
        <w:t xml:space="preserve"> </w:t>
      </w:r>
      <w:r>
        <w:rPr>
          <w:rFonts w:cs="Georgia"/>
          <w:szCs w:val="28"/>
        </w:rPr>
        <w:t xml:space="preserve">Department of Commerce-supported Communities That Work Partnership (CTWP) and other regions identified as promising.  </w:t>
      </w:r>
    </w:p>
    <w:p w14:paraId="7438D7C3" w14:textId="77777777" w:rsidR="00490656" w:rsidRDefault="00490656" w:rsidP="00EF0B9A">
      <w:pPr>
        <w:widowControl w:val="0"/>
        <w:autoSpaceDE w:val="0"/>
        <w:autoSpaceDN w:val="0"/>
        <w:adjustRightInd w:val="0"/>
        <w:spacing w:line="360" w:lineRule="auto"/>
        <w:contextualSpacing/>
        <w:rPr>
          <w:rFonts w:cs="Georgia"/>
          <w:szCs w:val="28"/>
        </w:rPr>
      </w:pPr>
    </w:p>
    <w:p w14:paraId="4D71C00E" w14:textId="73832A1D" w:rsidR="00EF0B9A" w:rsidRDefault="00EF0B9A" w:rsidP="00493A41">
      <w:pPr>
        <w:spacing w:line="360" w:lineRule="auto"/>
        <w:contextualSpacing/>
        <w:rPr>
          <w:rFonts w:cs="Arial"/>
          <w:color w:val="222222"/>
          <w:shd w:val="clear" w:color="auto" w:fill="FFFFFF"/>
        </w:rPr>
      </w:pPr>
    </w:p>
    <w:p w14:paraId="1E27B836" w14:textId="77777777" w:rsidR="00A302E1" w:rsidRPr="00A4495F" w:rsidRDefault="00A302E1" w:rsidP="00A302E1">
      <w:pPr>
        <w:spacing w:line="360" w:lineRule="auto"/>
        <w:contextualSpacing/>
        <w:rPr>
          <w:rFonts w:cs="Arial"/>
          <w:color w:val="222222"/>
          <w:shd w:val="clear" w:color="auto" w:fill="FFFFFF"/>
        </w:rPr>
      </w:pPr>
      <w:r w:rsidRPr="00A4495F">
        <w:rPr>
          <w:rFonts w:cs="Arial"/>
          <w:color w:val="222222"/>
          <w:shd w:val="clear" w:color="auto" w:fill="FFFFFF"/>
        </w:rPr>
        <w:lastRenderedPageBreak/>
        <w:t xml:space="preserve">Deliverables for this phase include:  </w:t>
      </w:r>
    </w:p>
    <w:p w14:paraId="0F44C7AB" w14:textId="5AB9DB9B" w:rsidR="00A302E1" w:rsidRDefault="009E2A4B" w:rsidP="00A302E1">
      <w:pPr>
        <w:pStyle w:val="ListParagraph"/>
        <w:numPr>
          <w:ilvl w:val="0"/>
          <w:numId w:val="17"/>
        </w:numPr>
        <w:spacing w:line="360" w:lineRule="auto"/>
        <w:rPr>
          <w:rFonts w:cs="Arial"/>
          <w:color w:val="222222"/>
          <w:shd w:val="clear" w:color="auto" w:fill="FFFFFF"/>
        </w:rPr>
      </w:pPr>
      <w:r>
        <w:rPr>
          <w:rFonts w:cs="Arial"/>
          <w:color w:val="222222"/>
          <w:shd w:val="clear" w:color="auto" w:fill="FFFFFF"/>
        </w:rPr>
        <w:t xml:space="preserve">Presentation of </w:t>
      </w:r>
      <w:r w:rsidR="00490656">
        <w:rPr>
          <w:rFonts w:cs="Arial"/>
          <w:color w:val="222222"/>
          <w:shd w:val="clear" w:color="auto" w:fill="FFFFFF"/>
        </w:rPr>
        <w:t xml:space="preserve">Prototype </w:t>
      </w:r>
      <w:r w:rsidR="005649D2">
        <w:rPr>
          <w:rFonts w:cs="Arial"/>
          <w:color w:val="222222"/>
          <w:shd w:val="clear" w:color="auto" w:fill="FFFFFF"/>
        </w:rPr>
        <w:t>Lessons.  Presentation delivered t</w:t>
      </w:r>
      <w:r w:rsidR="00490656">
        <w:rPr>
          <w:rFonts w:cs="Arial"/>
          <w:color w:val="222222"/>
          <w:shd w:val="clear" w:color="auto" w:fill="FFFFFF"/>
        </w:rPr>
        <w:t xml:space="preserve">o leaders of the 35 </w:t>
      </w:r>
      <w:r w:rsidR="005649D2">
        <w:rPr>
          <w:rFonts w:cs="Arial"/>
          <w:color w:val="222222"/>
          <w:shd w:val="clear" w:color="auto" w:fill="FFFFFF"/>
        </w:rPr>
        <w:t xml:space="preserve">regions in the </w:t>
      </w:r>
      <w:r w:rsidR="00490656">
        <w:rPr>
          <w:rFonts w:cs="Arial"/>
          <w:color w:val="222222"/>
          <w:shd w:val="clear" w:color="auto" w:fill="FFFFFF"/>
        </w:rPr>
        <w:t xml:space="preserve">National Fund </w:t>
      </w:r>
      <w:r w:rsidR="00D56950">
        <w:rPr>
          <w:rFonts w:cs="Arial"/>
          <w:color w:val="222222"/>
          <w:shd w:val="clear" w:color="auto" w:fill="FFFFFF"/>
        </w:rPr>
        <w:t>at the June 2017</w:t>
      </w:r>
      <w:r w:rsidR="00A302E1">
        <w:rPr>
          <w:rFonts w:cs="Arial"/>
          <w:color w:val="222222"/>
          <w:shd w:val="clear" w:color="auto" w:fill="FFFFFF"/>
        </w:rPr>
        <w:t xml:space="preserve"> </w:t>
      </w:r>
      <w:r w:rsidR="00D56950">
        <w:rPr>
          <w:rFonts w:cs="Arial"/>
          <w:color w:val="222222"/>
          <w:shd w:val="clear" w:color="auto" w:fill="FFFFFF"/>
        </w:rPr>
        <w:t>National Fund for Workforce Solutions Annual Meeting</w:t>
      </w:r>
      <w:r w:rsidR="005649D2">
        <w:rPr>
          <w:rFonts w:cs="Arial"/>
          <w:color w:val="222222"/>
          <w:shd w:val="clear" w:color="auto" w:fill="FFFFFF"/>
        </w:rPr>
        <w:t xml:space="preserve"> with content focused on early lessons and opportunities for employability skills building prototypes with industry</w:t>
      </w:r>
      <w:r w:rsidR="00D56950">
        <w:rPr>
          <w:rFonts w:cs="Arial"/>
          <w:color w:val="222222"/>
          <w:shd w:val="clear" w:color="auto" w:fill="FFFFFF"/>
        </w:rPr>
        <w:t>.</w:t>
      </w:r>
      <w:r w:rsidR="00A302E1">
        <w:rPr>
          <w:rFonts w:cs="Arial"/>
          <w:color w:val="222222"/>
          <w:shd w:val="clear" w:color="auto" w:fill="FFFFFF"/>
        </w:rPr>
        <w:t xml:space="preserve">  </w:t>
      </w:r>
    </w:p>
    <w:p w14:paraId="3D468DA0" w14:textId="6C90A789" w:rsidR="005649D2" w:rsidRDefault="005649D2" w:rsidP="00A302E1">
      <w:pPr>
        <w:pStyle w:val="ListParagraph"/>
        <w:numPr>
          <w:ilvl w:val="0"/>
          <w:numId w:val="17"/>
        </w:numPr>
        <w:spacing w:line="360" w:lineRule="auto"/>
        <w:rPr>
          <w:rFonts w:cs="Arial"/>
          <w:color w:val="222222"/>
          <w:shd w:val="clear" w:color="auto" w:fill="FFFFFF"/>
        </w:rPr>
      </w:pPr>
      <w:r>
        <w:rPr>
          <w:rFonts w:cs="Arial"/>
          <w:color w:val="222222"/>
          <w:shd w:val="clear" w:color="auto" w:fill="FFFFFF"/>
        </w:rPr>
        <w:t>Tier 2 Network Selection. Commitment from leaders of five to seven regions to participate in the Tier 2 regional network.</w:t>
      </w:r>
    </w:p>
    <w:p w14:paraId="54930A2B" w14:textId="36FDB0E5" w:rsidR="00A302E1" w:rsidRDefault="005649D2" w:rsidP="00A302E1">
      <w:pPr>
        <w:pStyle w:val="ListParagraph"/>
        <w:numPr>
          <w:ilvl w:val="0"/>
          <w:numId w:val="17"/>
        </w:numPr>
        <w:spacing w:line="360" w:lineRule="auto"/>
        <w:rPr>
          <w:rFonts w:cs="Arial"/>
          <w:color w:val="222222"/>
          <w:shd w:val="clear" w:color="auto" w:fill="FFFFFF"/>
        </w:rPr>
      </w:pPr>
      <w:r>
        <w:rPr>
          <w:rFonts w:cs="Arial"/>
          <w:color w:val="222222"/>
          <w:shd w:val="clear" w:color="auto" w:fill="FFFFFF"/>
        </w:rPr>
        <w:t xml:space="preserve">Learning Exchange and Technical Assistance.  Facilitation of learning exchange for and delivery of technical assistance to </w:t>
      </w:r>
      <w:r w:rsidR="00A01D43">
        <w:rPr>
          <w:rFonts w:cs="Arial"/>
          <w:color w:val="222222"/>
          <w:shd w:val="clear" w:color="auto" w:fill="FFFFFF"/>
        </w:rPr>
        <w:t xml:space="preserve">Tier 2 </w:t>
      </w:r>
      <w:r w:rsidR="009E2A4B">
        <w:rPr>
          <w:rFonts w:cs="Arial"/>
          <w:color w:val="222222"/>
          <w:shd w:val="clear" w:color="auto" w:fill="FFFFFF"/>
        </w:rPr>
        <w:t>network</w:t>
      </w:r>
      <w:r>
        <w:rPr>
          <w:rFonts w:cs="Arial"/>
          <w:color w:val="222222"/>
          <w:shd w:val="clear" w:color="auto" w:fill="FFFFFF"/>
        </w:rPr>
        <w:t xml:space="preserve"> participants based on learnings generated from the prototype</w:t>
      </w:r>
      <w:r w:rsidR="009E2A4B">
        <w:rPr>
          <w:rFonts w:cs="Arial"/>
          <w:color w:val="222222"/>
          <w:shd w:val="clear" w:color="auto" w:fill="FFFFFF"/>
        </w:rPr>
        <w:t>.</w:t>
      </w:r>
      <w:r w:rsidR="00A302E1">
        <w:rPr>
          <w:rFonts w:cs="Arial"/>
          <w:color w:val="222222"/>
          <w:shd w:val="clear" w:color="auto" w:fill="FFFFFF"/>
        </w:rPr>
        <w:t xml:space="preserve">  </w:t>
      </w:r>
    </w:p>
    <w:p w14:paraId="3AC9D185" w14:textId="1DDAEB5F" w:rsidR="00A302E1" w:rsidRPr="00A302E1" w:rsidRDefault="005649D2" w:rsidP="003F4D4C">
      <w:pPr>
        <w:pStyle w:val="ListParagraph"/>
        <w:numPr>
          <w:ilvl w:val="0"/>
          <w:numId w:val="17"/>
        </w:numPr>
        <w:spacing w:line="360" w:lineRule="auto"/>
        <w:rPr>
          <w:rFonts w:cs="Arial"/>
          <w:color w:val="222222"/>
          <w:shd w:val="clear" w:color="auto" w:fill="FFFFFF"/>
        </w:rPr>
      </w:pPr>
      <w:r>
        <w:rPr>
          <w:rFonts w:cs="Arial"/>
          <w:color w:val="222222"/>
          <w:shd w:val="clear" w:color="auto" w:fill="FFFFFF"/>
        </w:rPr>
        <w:t>Start-up Memo.  A 3-5 s</w:t>
      </w:r>
      <w:r w:rsidR="00A302E1" w:rsidRPr="00A302E1">
        <w:rPr>
          <w:rFonts w:cs="Arial"/>
          <w:color w:val="222222"/>
          <w:shd w:val="clear" w:color="auto" w:fill="FFFFFF"/>
        </w:rPr>
        <w:t>ummary</w:t>
      </w:r>
      <w:r w:rsidR="009E2A4B">
        <w:rPr>
          <w:rFonts w:cs="Arial"/>
          <w:color w:val="222222"/>
          <w:shd w:val="clear" w:color="auto" w:fill="FFFFFF"/>
        </w:rPr>
        <w:t xml:space="preserve"> </w:t>
      </w:r>
      <w:r>
        <w:rPr>
          <w:rFonts w:cs="Arial"/>
          <w:color w:val="222222"/>
          <w:shd w:val="clear" w:color="auto" w:fill="FFFFFF"/>
        </w:rPr>
        <w:t>memo</w:t>
      </w:r>
      <w:r w:rsidR="00FE2F2A">
        <w:rPr>
          <w:rFonts w:cs="Arial"/>
          <w:color w:val="222222"/>
          <w:shd w:val="clear" w:color="auto" w:fill="FFFFFF"/>
        </w:rPr>
        <w:t xml:space="preserve"> </w:t>
      </w:r>
      <w:r w:rsidR="00A302E1" w:rsidRPr="00A302E1">
        <w:rPr>
          <w:rFonts w:cs="Arial"/>
          <w:color w:val="222222"/>
          <w:shd w:val="clear" w:color="auto" w:fill="FFFFFF"/>
        </w:rPr>
        <w:t>that underlines</w:t>
      </w:r>
      <w:r w:rsidR="00A01D43">
        <w:rPr>
          <w:rFonts w:cs="Arial"/>
          <w:color w:val="222222"/>
          <w:shd w:val="clear" w:color="auto" w:fill="FFFFFF"/>
        </w:rPr>
        <w:t xml:space="preserve"> the learning from, support for, and preparation needed to launch a series of prototypes with the Tier 2 network regions.  </w:t>
      </w:r>
    </w:p>
    <w:p w14:paraId="09F38E4E" w14:textId="77777777" w:rsidR="00A302E1" w:rsidRDefault="00A302E1" w:rsidP="00493A41">
      <w:pPr>
        <w:spacing w:line="360" w:lineRule="auto"/>
        <w:contextualSpacing/>
        <w:rPr>
          <w:rFonts w:cs="Arial"/>
          <w:color w:val="222222"/>
          <w:shd w:val="clear" w:color="auto" w:fill="FFFFFF"/>
        </w:rPr>
      </w:pPr>
    </w:p>
    <w:p w14:paraId="306EEADF" w14:textId="030CCA97" w:rsidR="00EF0B9A" w:rsidRPr="00A302E1" w:rsidRDefault="00EF0B9A" w:rsidP="00493A41">
      <w:pPr>
        <w:spacing w:line="360" w:lineRule="auto"/>
        <w:contextualSpacing/>
        <w:rPr>
          <w:rFonts w:cs="Arial"/>
          <w:i/>
          <w:color w:val="222222"/>
          <w:u w:val="single"/>
          <w:shd w:val="clear" w:color="auto" w:fill="FFFFFF"/>
        </w:rPr>
      </w:pPr>
      <w:r w:rsidRPr="00A302E1">
        <w:rPr>
          <w:rFonts w:cs="Arial"/>
          <w:i/>
          <w:color w:val="222222"/>
          <w:u w:val="single"/>
          <w:shd w:val="clear" w:color="auto" w:fill="FFFFFF"/>
        </w:rPr>
        <w:t>Research, Technical Assistance</w:t>
      </w:r>
      <w:r w:rsidR="00406CC2">
        <w:rPr>
          <w:rFonts w:cs="Arial"/>
          <w:i/>
          <w:color w:val="222222"/>
          <w:u w:val="single"/>
          <w:shd w:val="clear" w:color="auto" w:fill="FFFFFF"/>
        </w:rPr>
        <w:t xml:space="preserve"> and</w:t>
      </w:r>
      <w:r w:rsidRPr="00A302E1">
        <w:rPr>
          <w:rFonts w:cs="Arial"/>
          <w:i/>
          <w:color w:val="222222"/>
          <w:u w:val="single"/>
          <w:shd w:val="clear" w:color="auto" w:fill="FFFFFF"/>
        </w:rPr>
        <w:t xml:space="preserve"> </w:t>
      </w:r>
      <w:r w:rsidR="00A302E1" w:rsidRPr="00A302E1">
        <w:rPr>
          <w:rFonts w:cs="Arial"/>
          <w:i/>
          <w:color w:val="222222"/>
          <w:u w:val="single"/>
          <w:shd w:val="clear" w:color="auto" w:fill="FFFFFF"/>
        </w:rPr>
        <w:t xml:space="preserve">Final </w:t>
      </w:r>
      <w:r w:rsidRPr="00A302E1">
        <w:rPr>
          <w:rFonts w:cs="Arial"/>
          <w:i/>
          <w:color w:val="222222"/>
          <w:u w:val="single"/>
          <w:shd w:val="clear" w:color="auto" w:fill="FFFFFF"/>
        </w:rPr>
        <w:t>Documentation</w:t>
      </w:r>
    </w:p>
    <w:p w14:paraId="122E9778" w14:textId="398FA387" w:rsidR="00A302E1" w:rsidRDefault="00A302E1" w:rsidP="00A302E1">
      <w:pPr>
        <w:widowControl w:val="0"/>
        <w:autoSpaceDE w:val="0"/>
        <w:autoSpaceDN w:val="0"/>
        <w:adjustRightInd w:val="0"/>
        <w:spacing w:line="360" w:lineRule="auto"/>
        <w:contextualSpacing/>
        <w:rPr>
          <w:rFonts w:cs="Georgia"/>
          <w:szCs w:val="28"/>
        </w:rPr>
      </w:pPr>
      <w:r>
        <w:rPr>
          <w:rFonts w:cs="Georgia"/>
          <w:szCs w:val="28"/>
        </w:rPr>
        <w:t xml:space="preserve">Also under agreement with </w:t>
      </w:r>
      <w:proofErr w:type="spellStart"/>
      <w:r>
        <w:rPr>
          <w:rFonts w:cs="Georgia"/>
          <w:szCs w:val="28"/>
        </w:rPr>
        <w:t>KentuckianaWorks</w:t>
      </w:r>
      <w:proofErr w:type="spellEnd"/>
      <w:r>
        <w:rPr>
          <w:rFonts w:cs="Georgia"/>
          <w:szCs w:val="28"/>
        </w:rPr>
        <w:t xml:space="preserve">, </w:t>
      </w:r>
      <w:proofErr w:type="spellStart"/>
      <w:r>
        <w:rPr>
          <w:rFonts w:cs="Georgia"/>
          <w:szCs w:val="28"/>
        </w:rPr>
        <w:t>FutureWorks</w:t>
      </w:r>
      <w:proofErr w:type="spellEnd"/>
      <w:r>
        <w:rPr>
          <w:rFonts w:cs="Georgia"/>
          <w:szCs w:val="28"/>
        </w:rPr>
        <w:t xml:space="preserve"> will serve as the research and development and training and technical assistance nexus for this project. As the project gets underway, </w:t>
      </w:r>
      <w:proofErr w:type="spellStart"/>
      <w:r>
        <w:rPr>
          <w:rFonts w:cs="Georgia"/>
          <w:szCs w:val="28"/>
        </w:rPr>
        <w:t>FutureWorks</w:t>
      </w:r>
      <w:proofErr w:type="spellEnd"/>
      <w:r>
        <w:rPr>
          <w:rFonts w:cs="Georgia"/>
          <w:szCs w:val="28"/>
        </w:rPr>
        <w:t xml:space="preserve"> will take the lead in the first four months to (1) pull together existing research and concrete experience with these skill gaps (focusing especially on strategies and techniques of on innovative and effective </w:t>
      </w:r>
      <w:r w:rsidR="00A01D43">
        <w:rPr>
          <w:rFonts w:cs="Georgia"/>
          <w:szCs w:val="28"/>
        </w:rPr>
        <w:t xml:space="preserve">competency based </w:t>
      </w:r>
      <w:r>
        <w:rPr>
          <w:rFonts w:cs="Georgia"/>
          <w:szCs w:val="28"/>
        </w:rPr>
        <w:t xml:space="preserve">pedagogy for basic skill development); (2) develop the specific methodologies to guide </w:t>
      </w:r>
      <w:proofErr w:type="spellStart"/>
      <w:r w:rsidR="00A01D43">
        <w:rPr>
          <w:rFonts w:cs="Georgia"/>
          <w:szCs w:val="28"/>
        </w:rPr>
        <w:t>KentuckianaWorks</w:t>
      </w:r>
      <w:proofErr w:type="spellEnd"/>
      <w:r w:rsidR="00A01D43">
        <w:rPr>
          <w:rFonts w:cs="Georgia"/>
          <w:szCs w:val="28"/>
        </w:rPr>
        <w:t xml:space="preserve"> </w:t>
      </w:r>
      <w:r>
        <w:rPr>
          <w:rFonts w:cs="Georgia"/>
          <w:szCs w:val="28"/>
        </w:rPr>
        <w:t xml:space="preserve">to work with employers and with education and training providers in </w:t>
      </w:r>
      <w:r w:rsidR="00A01D43">
        <w:rPr>
          <w:rFonts w:cs="Georgia"/>
          <w:szCs w:val="28"/>
        </w:rPr>
        <w:t xml:space="preserve">its </w:t>
      </w:r>
      <w:r>
        <w:rPr>
          <w:rFonts w:cs="Georgia"/>
          <w:szCs w:val="28"/>
        </w:rPr>
        <w:t xml:space="preserve">region; (3) design an ongoing research component of this project that will identify and pursue opportunities to dig more deeply into issues where previous investigation about </w:t>
      </w:r>
      <w:r w:rsidR="003B0226">
        <w:rPr>
          <w:rFonts w:cs="Georgia"/>
          <w:szCs w:val="28"/>
        </w:rPr>
        <w:t xml:space="preserve">basic employability </w:t>
      </w:r>
      <w:r>
        <w:rPr>
          <w:rFonts w:cs="Georgia"/>
          <w:szCs w:val="28"/>
        </w:rPr>
        <w:t xml:space="preserve">skill </w:t>
      </w:r>
      <w:r w:rsidR="003B0226">
        <w:rPr>
          <w:rFonts w:cs="Georgia"/>
          <w:szCs w:val="28"/>
        </w:rPr>
        <w:t>building</w:t>
      </w:r>
      <w:r>
        <w:rPr>
          <w:rFonts w:cs="Georgia"/>
          <w:szCs w:val="28"/>
        </w:rPr>
        <w:t xml:space="preserve"> has been missing or does not offer real guidance to practitioners;</w:t>
      </w:r>
      <w:r>
        <w:rPr>
          <w:rStyle w:val="FootnoteReference"/>
          <w:rFonts w:cs="Georgia"/>
          <w:szCs w:val="28"/>
        </w:rPr>
        <w:footnoteReference w:id="3"/>
      </w:r>
      <w:r>
        <w:rPr>
          <w:rFonts w:cs="Georgia"/>
          <w:szCs w:val="28"/>
        </w:rPr>
        <w:t xml:space="preserve"> and (4) develop “metrics of success” </w:t>
      </w:r>
      <w:r w:rsidR="00A01D43">
        <w:rPr>
          <w:rFonts w:cs="Georgia"/>
          <w:szCs w:val="28"/>
        </w:rPr>
        <w:t xml:space="preserve">to </w:t>
      </w:r>
      <w:r>
        <w:rPr>
          <w:rFonts w:cs="Georgia"/>
          <w:szCs w:val="28"/>
        </w:rPr>
        <w:t>determine outcomes and learning from the prototype effort</w:t>
      </w:r>
      <w:r w:rsidR="00A01D43">
        <w:rPr>
          <w:rFonts w:cs="Georgia"/>
          <w:szCs w:val="28"/>
        </w:rPr>
        <w:t xml:space="preserve"> in the Tier 1 region and Tier 2 network regions</w:t>
      </w:r>
      <w:r>
        <w:rPr>
          <w:rFonts w:cs="Georgia"/>
          <w:szCs w:val="28"/>
        </w:rPr>
        <w:t xml:space="preserve"> </w:t>
      </w:r>
      <w:r w:rsidR="00A01D43">
        <w:rPr>
          <w:rFonts w:cs="Georgia"/>
          <w:szCs w:val="28"/>
        </w:rPr>
        <w:t>that have implications for further regional prototyping in other regions and national policy</w:t>
      </w:r>
      <w:commentRangeStart w:id="66"/>
      <w:r w:rsidR="00A01D43">
        <w:rPr>
          <w:rFonts w:cs="Georgia"/>
          <w:szCs w:val="28"/>
        </w:rPr>
        <w:t xml:space="preserve">.  </w:t>
      </w:r>
      <w:commentRangeEnd w:id="66"/>
      <w:r w:rsidR="00406CC2">
        <w:rPr>
          <w:rStyle w:val="CommentReference"/>
        </w:rPr>
        <w:commentReference w:id="66"/>
      </w:r>
    </w:p>
    <w:p w14:paraId="20758101" w14:textId="77777777" w:rsidR="00A302E1" w:rsidRDefault="00A302E1" w:rsidP="00A302E1">
      <w:pPr>
        <w:widowControl w:val="0"/>
        <w:autoSpaceDE w:val="0"/>
        <w:autoSpaceDN w:val="0"/>
        <w:adjustRightInd w:val="0"/>
        <w:spacing w:line="360" w:lineRule="auto"/>
        <w:contextualSpacing/>
        <w:rPr>
          <w:rFonts w:cs="Georgia"/>
          <w:szCs w:val="28"/>
        </w:rPr>
      </w:pPr>
    </w:p>
    <w:p w14:paraId="2DC4A9BF" w14:textId="77777777" w:rsidR="00A302E1" w:rsidRPr="00A4495F" w:rsidRDefault="00A302E1" w:rsidP="00A302E1">
      <w:pPr>
        <w:spacing w:line="360" w:lineRule="auto"/>
        <w:contextualSpacing/>
        <w:rPr>
          <w:rFonts w:cs="Arial"/>
          <w:color w:val="222222"/>
          <w:shd w:val="clear" w:color="auto" w:fill="FFFFFF"/>
        </w:rPr>
      </w:pPr>
      <w:r w:rsidRPr="00A4495F">
        <w:rPr>
          <w:rFonts w:cs="Arial"/>
          <w:color w:val="222222"/>
          <w:shd w:val="clear" w:color="auto" w:fill="FFFFFF"/>
        </w:rPr>
        <w:lastRenderedPageBreak/>
        <w:t xml:space="preserve">Deliverables for this phase include:  </w:t>
      </w:r>
    </w:p>
    <w:p w14:paraId="6C94DE01" w14:textId="32EEFD26" w:rsidR="00174E01" w:rsidRPr="00D56950" w:rsidRDefault="00174E01" w:rsidP="003F4D4C">
      <w:pPr>
        <w:pStyle w:val="ListParagraph"/>
        <w:numPr>
          <w:ilvl w:val="0"/>
          <w:numId w:val="18"/>
        </w:numPr>
        <w:spacing w:line="360" w:lineRule="auto"/>
        <w:rPr>
          <w:rFonts w:cs="Arial"/>
          <w:color w:val="222222"/>
          <w:shd w:val="clear" w:color="auto" w:fill="FFFFFF"/>
        </w:rPr>
      </w:pPr>
      <w:r w:rsidRPr="00D56950">
        <w:rPr>
          <w:rFonts w:cs="Arial"/>
          <w:color w:val="222222"/>
          <w:shd w:val="clear" w:color="auto" w:fill="FFFFFF"/>
        </w:rPr>
        <w:t xml:space="preserve">Final </w:t>
      </w:r>
      <w:r w:rsidR="008A5FB7">
        <w:rPr>
          <w:rFonts w:cs="Arial"/>
          <w:color w:val="222222"/>
          <w:shd w:val="clear" w:color="auto" w:fill="FFFFFF"/>
        </w:rPr>
        <w:t>P</w:t>
      </w:r>
      <w:r w:rsidRPr="00D56950">
        <w:rPr>
          <w:rFonts w:cs="Arial"/>
          <w:color w:val="222222"/>
          <w:shd w:val="clear" w:color="auto" w:fill="FFFFFF"/>
        </w:rPr>
        <w:t xml:space="preserve">roject </w:t>
      </w:r>
      <w:r w:rsidR="008A5FB7">
        <w:rPr>
          <w:rFonts w:cs="Arial"/>
          <w:color w:val="222222"/>
          <w:shd w:val="clear" w:color="auto" w:fill="FFFFFF"/>
        </w:rPr>
        <w:t>R</w:t>
      </w:r>
      <w:r w:rsidRPr="00D56950">
        <w:rPr>
          <w:rFonts w:cs="Arial"/>
          <w:color w:val="222222"/>
          <w:shd w:val="clear" w:color="auto" w:fill="FFFFFF"/>
        </w:rPr>
        <w:t>eport</w:t>
      </w:r>
      <w:r w:rsidR="00C702C5">
        <w:rPr>
          <w:rFonts w:cs="Arial"/>
          <w:color w:val="222222"/>
          <w:shd w:val="clear" w:color="auto" w:fill="FFFFFF"/>
        </w:rPr>
        <w:t>:  A</w:t>
      </w:r>
      <w:r w:rsidRPr="00D56950">
        <w:rPr>
          <w:rFonts w:cs="Arial"/>
          <w:color w:val="222222"/>
          <w:shd w:val="clear" w:color="auto" w:fill="FFFFFF"/>
        </w:rPr>
        <w:t xml:space="preserve"> slide deck that describes the results and learning from the p</w:t>
      </w:r>
      <w:r w:rsidR="001C147C">
        <w:rPr>
          <w:rFonts w:cs="Arial"/>
          <w:color w:val="222222"/>
          <w:shd w:val="clear" w:color="auto" w:fill="FFFFFF"/>
        </w:rPr>
        <w:t xml:space="preserve">roject and will include </w:t>
      </w:r>
      <w:r w:rsidR="00D56950">
        <w:rPr>
          <w:rFonts w:cs="Arial"/>
          <w:color w:val="222222"/>
          <w:shd w:val="clear" w:color="auto" w:fill="FFFFFF"/>
        </w:rPr>
        <w:t>a</w:t>
      </w:r>
      <w:r w:rsidRPr="00D56950">
        <w:rPr>
          <w:rFonts w:cs="Arial"/>
          <w:color w:val="222222"/>
          <w:shd w:val="clear" w:color="auto" w:fill="FFFFFF"/>
        </w:rPr>
        <w:t>) summary results from the Tier 1</w:t>
      </w:r>
      <w:r w:rsidR="00C702C5">
        <w:rPr>
          <w:rFonts w:cs="Arial"/>
          <w:color w:val="222222"/>
          <w:shd w:val="clear" w:color="auto" w:fill="FFFFFF"/>
        </w:rPr>
        <w:t xml:space="preserve"> prototype</w:t>
      </w:r>
      <w:r w:rsidRPr="00D56950">
        <w:rPr>
          <w:rFonts w:cs="Arial"/>
          <w:color w:val="222222"/>
          <w:shd w:val="clear" w:color="auto" w:fill="FFFFFF"/>
        </w:rPr>
        <w:t xml:space="preserve"> and Tier 2 </w:t>
      </w:r>
      <w:r w:rsidR="00C702C5">
        <w:rPr>
          <w:rFonts w:cs="Arial"/>
          <w:color w:val="222222"/>
          <w:shd w:val="clear" w:color="auto" w:fill="FFFFFF"/>
        </w:rPr>
        <w:t>network regions</w:t>
      </w:r>
      <w:r w:rsidRPr="00D56950">
        <w:rPr>
          <w:rFonts w:cs="Arial"/>
          <w:color w:val="222222"/>
          <w:shd w:val="clear" w:color="auto" w:fill="FFFFFF"/>
        </w:rPr>
        <w:t xml:space="preserve">, </w:t>
      </w:r>
      <w:r w:rsidR="00D56950">
        <w:rPr>
          <w:rFonts w:cs="Arial"/>
          <w:color w:val="222222"/>
          <w:shd w:val="clear" w:color="auto" w:fill="FFFFFF"/>
        </w:rPr>
        <w:t>b</w:t>
      </w:r>
      <w:r w:rsidRPr="00D56950">
        <w:rPr>
          <w:rFonts w:cs="Arial"/>
          <w:color w:val="222222"/>
          <w:shd w:val="clear" w:color="auto" w:fill="FFFFFF"/>
        </w:rPr>
        <w:t>) summary of the attributes and still missing pieces to employability skill building products</w:t>
      </w:r>
      <w:r w:rsidR="00D56950">
        <w:rPr>
          <w:rFonts w:cs="Arial"/>
          <w:color w:val="222222"/>
          <w:shd w:val="clear" w:color="auto" w:fill="FFFFFF"/>
        </w:rPr>
        <w:t>; c</w:t>
      </w:r>
      <w:r w:rsidRPr="00D56950">
        <w:rPr>
          <w:rFonts w:cs="Arial"/>
          <w:color w:val="222222"/>
          <w:shd w:val="clear" w:color="auto" w:fill="FFFFFF"/>
        </w:rPr>
        <w:t>) recommended roles intermediaries can play to assist employers</w:t>
      </w:r>
      <w:r w:rsidR="003B0226">
        <w:rPr>
          <w:rFonts w:cs="Arial"/>
          <w:color w:val="222222"/>
          <w:shd w:val="clear" w:color="auto" w:fill="FFFFFF"/>
        </w:rPr>
        <w:t>, economic development,</w:t>
      </w:r>
      <w:r w:rsidRPr="00D56950">
        <w:rPr>
          <w:rFonts w:cs="Arial"/>
          <w:color w:val="222222"/>
          <w:shd w:val="clear" w:color="auto" w:fill="FFFFFF"/>
        </w:rPr>
        <w:t xml:space="preserve"> and workforce partners overcome the basic employability skills deficits in their regions</w:t>
      </w:r>
      <w:r w:rsidR="00D56950" w:rsidRPr="00D56950">
        <w:rPr>
          <w:rFonts w:cs="Arial"/>
          <w:color w:val="222222"/>
          <w:shd w:val="clear" w:color="auto" w:fill="FFFFFF"/>
        </w:rPr>
        <w:t xml:space="preserve">; </w:t>
      </w:r>
      <w:r w:rsidR="00D56950">
        <w:rPr>
          <w:rFonts w:cs="Arial"/>
          <w:color w:val="222222"/>
          <w:shd w:val="clear" w:color="auto" w:fill="FFFFFF"/>
        </w:rPr>
        <w:t>d</w:t>
      </w:r>
      <w:r w:rsidR="00D56950" w:rsidRPr="00D56950">
        <w:rPr>
          <w:rFonts w:cs="Arial"/>
          <w:color w:val="222222"/>
          <w:shd w:val="clear" w:color="auto" w:fill="FFFFFF"/>
        </w:rPr>
        <w:t xml:space="preserve">) identification of </w:t>
      </w:r>
      <w:r w:rsidRPr="00D56950">
        <w:rPr>
          <w:rFonts w:cs="Arial"/>
          <w:color w:val="222222"/>
          <w:shd w:val="clear" w:color="auto" w:fill="FFFFFF"/>
        </w:rPr>
        <w:t xml:space="preserve">components of a regional employability skills prototype that can be replicated in </w:t>
      </w:r>
      <w:r w:rsidR="00C702C5">
        <w:rPr>
          <w:rFonts w:cs="Arial"/>
          <w:color w:val="222222"/>
          <w:shd w:val="clear" w:color="auto" w:fill="FFFFFF"/>
        </w:rPr>
        <w:t xml:space="preserve">the Tier 2 network regions and </w:t>
      </w:r>
      <w:r w:rsidRPr="00D56950">
        <w:rPr>
          <w:rFonts w:cs="Arial"/>
          <w:color w:val="222222"/>
          <w:shd w:val="clear" w:color="auto" w:fill="FFFFFF"/>
        </w:rPr>
        <w:t>regions across the country; and</w:t>
      </w:r>
      <w:r w:rsidR="00D56950" w:rsidRPr="00D56950">
        <w:rPr>
          <w:rFonts w:cs="Arial"/>
          <w:color w:val="222222"/>
          <w:shd w:val="clear" w:color="auto" w:fill="FFFFFF"/>
        </w:rPr>
        <w:t xml:space="preserve"> </w:t>
      </w:r>
      <w:r w:rsidR="00D56950">
        <w:rPr>
          <w:rFonts w:cs="Arial"/>
          <w:color w:val="222222"/>
          <w:shd w:val="clear" w:color="auto" w:fill="FFFFFF"/>
        </w:rPr>
        <w:t>e</w:t>
      </w:r>
      <w:r w:rsidR="00D56950" w:rsidRPr="00D56950">
        <w:rPr>
          <w:rFonts w:cs="Arial"/>
          <w:color w:val="222222"/>
          <w:shd w:val="clear" w:color="auto" w:fill="FFFFFF"/>
        </w:rPr>
        <w:t xml:space="preserve">) summary discussion of </w:t>
      </w:r>
      <w:r w:rsidRPr="00D56950">
        <w:rPr>
          <w:rFonts w:cs="Arial"/>
          <w:color w:val="222222"/>
          <w:shd w:val="clear" w:color="auto" w:fill="FFFFFF"/>
        </w:rPr>
        <w:t xml:space="preserve">new policies and practices that can </w:t>
      </w:r>
      <w:r w:rsidR="00D56950">
        <w:rPr>
          <w:rFonts w:cs="Arial"/>
          <w:color w:val="222222"/>
          <w:shd w:val="clear" w:color="auto" w:fill="FFFFFF"/>
        </w:rPr>
        <w:t xml:space="preserve">be implemented to </w:t>
      </w:r>
      <w:r w:rsidRPr="00D56950">
        <w:rPr>
          <w:rFonts w:cs="Arial"/>
          <w:color w:val="222222"/>
          <w:shd w:val="clear" w:color="auto" w:fill="FFFFFF"/>
        </w:rPr>
        <w:t xml:space="preserve">reduce the skills deficit in basic employability skills.  </w:t>
      </w:r>
    </w:p>
    <w:p w14:paraId="7555656C" w14:textId="77777777" w:rsidR="00D56950" w:rsidRDefault="00D56950" w:rsidP="00493A41">
      <w:pPr>
        <w:spacing w:line="360" w:lineRule="auto"/>
        <w:contextualSpacing/>
        <w:rPr>
          <w:rFonts w:cs="Arial"/>
          <w:color w:val="222222"/>
          <w:shd w:val="clear" w:color="auto" w:fill="FFFFFF"/>
        </w:rPr>
      </w:pPr>
    </w:p>
    <w:p w14:paraId="3EDC4568" w14:textId="77777777" w:rsidR="00771670" w:rsidRPr="00593D04" w:rsidRDefault="00771670" w:rsidP="00771670">
      <w:pPr>
        <w:spacing w:line="360" w:lineRule="auto"/>
        <w:contextualSpacing/>
        <w:rPr>
          <w:rFonts w:cs="Arial"/>
          <w:b/>
          <w:color w:val="222222"/>
          <w:shd w:val="clear" w:color="auto" w:fill="FFFFFF"/>
        </w:rPr>
      </w:pPr>
      <w:r>
        <w:rPr>
          <w:rFonts w:cs="Arial"/>
          <w:b/>
          <w:color w:val="222222"/>
          <w:shd w:val="clear" w:color="auto" w:fill="FFFFFF"/>
        </w:rPr>
        <w:t>Alignment with EDA:</w:t>
      </w:r>
    </w:p>
    <w:p w14:paraId="235F8245" w14:textId="4B7C3A80" w:rsidR="00771670" w:rsidRPr="00771670" w:rsidRDefault="00771670" w:rsidP="00771670">
      <w:pPr>
        <w:spacing w:line="360" w:lineRule="auto"/>
        <w:contextualSpacing/>
        <w:rPr>
          <w:color w:val="244061" w:themeColor="accent1" w:themeShade="80"/>
        </w:rPr>
      </w:pPr>
      <w:r w:rsidRPr="00771670">
        <w:rPr>
          <w:color w:val="244061" w:themeColor="accent1" w:themeShade="80"/>
        </w:rPr>
        <w:t>[How the proposal aligns with the mission of EDA and the Agency’s Investment Priorities (http://www.eda.gov/about/investment-priorities.htm)]</w:t>
      </w:r>
    </w:p>
    <w:p w14:paraId="37BBA27E" w14:textId="05EF5167" w:rsidR="00493A41" w:rsidRDefault="003F4D4C" w:rsidP="00493A41">
      <w:pPr>
        <w:spacing w:line="360" w:lineRule="auto"/>
        <w:contextualSpacing/>
        <w:rPr>
          <w:rFonts w:cs="Arial"/>
          <w:color w:val="222222"/>
          <w:shd w:val="clear" w:color="auto" w:fill="FFFFFF"/>
        </w:rPr>
      </w:pPr>
      <w:commentRangeStart w:id="67"/>
      <w:r>
        <w:rPr>
          <w:rFonts w:cs="Arial"/>
          <w:color w:val="222222"/>
          <w:shd w:val="clear" w:color="auto" w:fill="FFFFFF"/>
        </w:rPr>
        <w:t>Insert response</w:t>
      </w:r>
      <w:commentRangeEnd w:id="67"/>
      <w:r>
        <w:rPr>
          <w:rStyle w:val="CommentReference"/>
        </w:rPr>
        <w:commentReference w:id="67"/>
      </w:r>
    </w:p>
    <w:p w14:paraId="2BB2E4BC" w14:textId="6FCA2E08" w:rsidR="00771670" w:rsidRDefault="00771670" w:rsidP="00493A41">
      <w:pPr>
        <w:spacing w:line="360" w:lineRule="auto"/>
        <w:contextualSpacing/>
        <w:rPr>
          <w:rFonts w:cs="Arial"/>
          <w:color w:val="222222"/>
          <w:shd w:val="clear" w:color="auto" w:fill="FFFFFF"/>
        </w:rPr>
      </w:pPr>
    </w:p>
    <w:p w14:paraId="333F9009" w14:textId="77777777" w:rsidR="003F4D4C" w:rsidRDefault="003F4D4C">
      <w:pPr>
        <w:rPr>
          <w:b/>
        </w:rPr>
      </w:pPr>
      <w:r>
        <w:rPr>
          <w:b/>
        </w:rPr>
        <w:br w:type="page"/>
      </w:r>
    </w:p>
    <w:p w14:paraId="3176DDFC" w14:textId="0F5B0E48" w:rsidR="00771670" w:rsidRPr="004157CC" w:rsidRDefault="00771670" w:rsidP="00771670">
      <w:pPr>
        <w:pStyle w:val="ListParagraph"/>
        <w:numPr>
          <w:ilvl w:val="0"/>
          <w:numId w:val="10"/>
        </w:numPr>
        <w:spacing w:line="360" w:lineRule="auto"/>
        <w:rPr>
          <w:b/>
        </w:rPr>
      </w:pPr>
      <w:r>
        <w:rPr>
          <w:b/>
        </w:rPr>
        <w:lastRenderedPageBreak/>
        <w:t>SCHEDULE OF MAJOR MILESTONES AND DELIVERABLES</w:t>
      </w:r>
    </w:p>
    <w:p w14:paraId="3A54D1CF" w14:textId="607EE3B2" w:rsidR="00771670" w:rsidRPr="009E2A4B" w:rsidRDefault="009E2A4B" w:rsidP="00493A41">
      <w:pPr>
        <w:spacing w:line="360" w:lineRule="auto"/>
        <w:contextualSpacing/>
        <w:rPr>
          <w:rFonts w:cs="Arial"/>
          <w:color w:val="244061" w:themeColor="accent1" w:themeShade="80"/>
          <w:shd w:val="clear" w:color="auto" w:fill="FFFFFF"/>
        </w:rPr>
      </w:pPr>
      <w:r>
        <w:rPr>
          <w:rFonts w:cs="Arial"/>
          <w:color w:val="244061" w:themeColor="accent1" w:themeShade="80"/>
          <w:shd w:val="clear" w:color="auto" w:fill="FFFFFF"/>
        </w:rPr>
        <w:t>[</w:t>
      </w:r>
      <w:r w:rsidRPr="009E2A4B">
        <w:rPr>
          <w:rFonts w:cs="Arial"/>
          <w:color w:val="244061" w:themeColor="accent1" w:themeShade="80"/>
          <w:shd w:val="clear" w:color="auto" w:fill="FFFFFF"/>
        </w:rPr>
        <w:t>All Applicants must submit a schedule detailing the expected start and end date of all major milestones and deliverables described in the Project Narrative. The schedule should be outlined in months, so that it is easily discernable in how many months the applicant could start the project from the date of project award, in how many months each of the key project milestones and deliverables will be accomplished from the date of project award, and the anticipated number of months after the date of project award that the project will be completed, generally not to exceed 12 to 18 months</w:t>
      </w:r>
      <w:r>
        <w:rPr>
          <w:rFonts w:cs="Arial"/>
          <w:color w:val="244061" w:themeColor="accent1" w:themeShade="80"/>
          <w:shd w:val="clear" w:color="auto" w:fill="FFFFFF"/>
        </w:rPr>
        <w:t>.]</w:t>
      </w:r>
    </w:p>
    <w:p w14:paraId="30679BC3" w14:textId="6AF92AB9" w:rsidR="003F4D4C" w:rsidRDefault="00905871" w:rsidP="00EF0B9A">
      <w:pPr>
        <w:widowControl w:val="0"/>
        <w:autoSpaceDE w:val="0"/>
        <w:autoSpaceDN w:val="0"/>
        <w:adjustRightInd w:val="0"/>
        <w:spacing w:line="360" w:lineRule="auto"/>
        <w:contextualSpacing/>
        <w:rPr>
          <w:rFonts w:cs="Georgia"/>
          <w:szCs w:val="28"/>
        </w:rPr>
      </w:pPr>
      <w:r>
        <w:rPr>
          <w:rFonts w:cs="Georgia"/>
          <w:szCs w:val="28"/>
        </w:rPr>
        <w:t xml:space="preserve">This will be </w:t>
      </w:r>
      <w:r w:rsidR="00EF0B9A">
        <w:rPr>
          <w:rFonts w:cs="Georgia"/>
          <w:szCs w:val="28"/>
        </w:rPr>
        <w:t xml:space="preserve">a 24-month project. The first fourth months after the grant award </w:t>
      </w:r>
      <w:r w:rsidR="001F5BE4">
        <w:rPr>
          <w:rFonts w:cs="Georgia"/>
          <w:szCs w:val="28"/>
        </w:rPr>
        <w:t xml:space="preserve">be the research and design phase, which will consist of our research of the employability skills landscape as well as further development of planning and design of all aspects of the project.  </w:t>
      </w:r>
      <w:proofErr w:type="spellStart"/>
      <w:r w:rsidR="00EF0B9A">
        <w:rPr>
          <w:rFonts w:cs="Georgia"/>
          <w:szCs w:val="28"/>
        </w:rPr>
        <w:t>FutureWorks</w:t>
      </w:r>
      <w:proofErr w:type="spellEnd"/>
      <w:r w:rsidR="00EF0B9A">
        <w:rPr>
          <w:rFonts w:cs="Georgia"/>
          <w:szCs w:val="28"/>
        </w:rPr>
        <w:t xml:space="preserve"> will lead this work.  Early organi</w:t>
      </w:r>
      <w:r w:rsidR="00C702C5">
        <w:rPr>
          <w:rFonts w:cs="Georgia"/>
          <w:szCs w:val="28"/>
        </w:rPr>
        <w:t xml:space="preserve">zing of employers in </w:t>
      </w:r>
      <w:r w:rsidR="00EF0B9A">
        <w:rPr>
          <w:rFonts w:cs="Georgia"/>
          <w:szCs w:val="28"/>
        </w:rPr>
        <w:t>Greater Louisville</w:t>
      </w:r>
      <w:r w:rsidR="001F5BE4">
        <w:rPr>
          <w:rFonts w:cs="Georgia"/>
          <w:szCs w:val="28"/>
        </w:rPr>
        <w:t>, the Tier 1 prototype</w:t>
      </w:r>
      <w:r w:rsidR="00C702C5">
        <w:rPr>
          <w:rFonts w:cs="Georgia"/>
          <w:szCs w:val="28"/>
        </w:rPr>
        <w:t xml:space="preserve"> region</w:t>
      </w:r>
      <w:r w:rsidR="001F5BE4">
        <w:rPr>
          <w:rFonts w:cs="Georgia"/>
          <w:szCs w:val="28"/>
        </w:rPr>
        <w:t>,</w:t>
      </w:r>
      <w:r w:rsidR="00EF0B9A">
        <w:rPr>
          <w:rFonts w:cs="Georgia"/>
          <w:szCs w:val="28"/>
        </w:rPr>
        <w:t xml:space="preserve"> will begin in month 5</w:t>
      </w:r>
      <w:r w:rsidR="001F5BE4">
        <w:rPr>
          <w:rFonts w:cs="Georgia"/>
          <w:szCs w:val="28"/>
        </w:rPr>
        <w:t>.  T</w:t>
      </w:r>
      <w:r w:rsidR="00D56950">
        <w:rPr>
          <w:rFonts w:cs="Georgia"/>
          <w:szCs w:val="28"/>
        </w:rPr>
        <w:t xml:space="preserve">wo </w:t>
      </w:r>
      <w:r w:rsidR="001F5BE4">
        <w:rPr>
          <w:rFonts w:cs="Georgia"/>
          <w:szCs w:val="28"/>
        </w:rPr>
        <w:t xml:space="preserve">to three </w:t>
      </w:r>
      <w:r w:rsidR="00D56950">
        <w:rPr>
          <w:rFonts w:cs="Georgia"/>
          <w:szCs w:val="28"/>
        </w:rPr>
        <w:t>months later (</w:t>
      </w:r>
      <w:r w:rsidR="001F5BE4">
        <w:rPr>
          <w:rFonts w:cs="Georgia"/>
          <w:szCs w:val="28"/>
        </w:rPr>
        <w:t xml:space="preserve">in </w:t>
      </w:r>
      <w:r w:rsidR="00D56950">
        <w:rPr>
          <w:rFonts w:cs="Georgia"/>
          <w:szCs w:val="28"/>
        </w:rPr>
        <w:t>month 7</w:t>
      </w:r>
      <w:r w:rsidR="001F5BE4">
        <w:rPr>
          <w:rFonts w:cs="Georgia"/>
          <w:szCs w:val="28"/>
        </w:rPr>
        <w:t xml:space="preserve"> or 8</w:t>
      </w:r>
      <w:r w:rsidR="00D56950">
        <w:rPr>
          <w:rFonts w:cs="Georgia"/>
          <w:szCs w:val="28"/>
        </w:rPr>
        <w:t xml:space="preserve">), we will </w:t>
      </w:r>
      <w:r w:rsidR="00EF0B9A">
        <w:rPr>
          <w:rFonts w:cs="Georgia"/>
          <w:szCs w:val="28"/>
        </w:rPr>
        <w:t>launch the Tier 1 prototype in Greater Louisville (direct field work with employers and education and training agencies)</w:t>
      </w:r>
      <w:r w:rsidR="00D56950">
        <w:rPr>
          <w:rFonts w:cs="Georgia"/>
          <w:szCs w:val="28"/>
        </w:rPr>
        <w:t xml:space="preserve">.  </w:t>
      </w:r>
      <w:r>
        <w:rPr>
          <w:rFonts w:cs="Georgia"/>
          <w:szCs w:val="28"/>
        </w:rPr>
        <w:t>The prototyping in Greater Louisville</w:t>
      </w:r>
      <w:r w:rsidR="00EF0B9A">
        <w:rPr>
          <w:rFonts w:cs="Georgia"/>
          <w:szCs w:val="28"/>
        </w:rPr>
        <w:t xml:space="preserve"> will continue at an intensive level through month 18, gradually winding down over the last 6 months of the project. Preliminary work in identifying potential Tier 2 </w:t>
      </w:r>
      <w:r w:rsidR="003B0226">
        <w:rPr>
          <w:rFonts w:cs="Georgia"/>
          <w:szCs w:val="28"/>
        </w:rPr>
        <w:t>network regions</w:t>
      </w:r>
      <w:r w:rsidR="00EF0B9A">
        <w:rPr>
          <w:rFonts w:cs="Georgia"/>
          <w:szCs w:val="28"/>
        </w:rPr>
        <w:t xml:space="preserve"> will begin immediately with award of the grant but the actual selection of the Tier 2 </w:t>
      </w:r>
      <w:r w:rsidR="003B0226">
        <w:rPr>
          <w:rFonts w:cs="Georgia"/>
          <w:szCs w:val="28"/>
        </w:rPr>
        <w:t>region</w:t>
      </w:r>
      <w:r w:rsidR="00EF0B9A">
        <w:rPr>
          <w:rFonts w:cs="Georgia"/>
          <w:szCs w:val="28"/>
        </w:rPr>
        <w:t xml:space="preserve"> will be delayed until</w:t>
      </w:r>
      <w:r w:rsidR="001F5BE4">
        <w:rPr>
          <w:rFonts w:cs="Georgia"/>
          <w:szCs w:val="28"/>
        </w:rPr>
        <w:t xml:space="preserve"> month 12, </w:t>
      </w:r>
      <w:r w:rsidR="00EF0B9A">
        <w:rPr>
          <w:rFonts w:cs="Georgia"/>
          <w:szCs w:val="28"/>
        </w:rPr>
        <w:t xml:space="preserve">after the work is underway in </w:t>
      </w:r>
      <w:r w:rsidR="001F5BE4">
        <w:rPr>
          <w:rFonts w:cs="Georgia"/>
          <w:szCs w:val="28"/>
        </w:rPr>
        <w:t xml:space="preserve">Greater </w:t>
      </w:r>
      <w:r w:rsidR="00EF0B9A">
        <w:rPr>
          <w:rFonts w:cs="Georgia"/>
          <w:szCs w:val="28"/>
        </w:rPr>
        <w:t>Louisville</w:t>
      </w:r>
      <w:r w:rsidR="001F5BE4">
        <w:rPr>
          <w:rFonts w:cs="Georgia"/>
          <w:szCs w:val="28"/>
        </w:rPr>
        <w:t xml:space="preserve">.  Research and documentation will occur through the project, capturing lessons and data to help build the implications for regional replication and national policy.  </w:t>
      </w:r>
    </w:p>
    <w:p w14:paraId="30CBC0C3" w14:textId="77777777" w:rsidR="003F4D4C" w:rsidRDefault="003F4D4C" w:rsidP="00EF0B9A">
      <w:pPr>
        <w:widowControl w:val="0"/>
        <w:autoSpaceDE w:val="0"/>
        <w:autoSpaceDN w:val="0"/>
        <w:adjustRightInd w:val="0"/>
        <w:spacing w:line="360" w:lineRule="auto"/>
        <w:contextualSpacing/>
        <w:rPr>
          <w:rFonts w:cs="Georgia"/>
          <w:szCs w:val="28"/>
        </w:rPr>
      </w:pPr>
    </w:p>
    <w:p w14:paraId="1285424B" w14:textId="01665C24" w:rsidR="00E6032F" w:rsidRDefault="001F5BE4" w:rsidP="00EF0B9A">
      <w:pPr>
        <w:widowControl w:val="0"/>
        <w:autoSpaceDE w:val="0"/>
        <w:autoSpaceDN w:val="0"/>
        <w:adjustRightInd w:val="0"/>
        <w:spacing w:line="360" w:lineRule="auto"/>
        <w:contextualSpacing/>
        <w:rPr>
          <w:rFonts w:cs="Georgia"/>
          <w:szCs w:val="28"/>
        </w:rPr>
      </w:pPr>
      <w:r>
        <w:rPr>
          <w:rFonts w:cs="Georgia"/>
          <w:szCs w:val="28"/>
        </w:rPr>
        <w:t>T</w:t>
      </w:r>
      <w:r w:rsidR="003F4D4C">
        <w:rPr>
          <w:rFonts w:cs="Georgia"/>
          <w:szCs w:val="28"/>
        </w:rPr>
        <w:t>he</w:t>
      </w:r>
      <w:r>
        <w:rPr>
          <w:rFonts w:cs="Georgia"/>
          <w:szCs w:val="28"/>
        </w:rPr>
        <w:t xml:space="preserve"> month-to-month </w:t>
      </w:r>
      <w:r w:rsidR="003F4D4C">
        <w:rPr>
          <w:rFonts w:cs="Georgia"/>
          <w:szCs w:val="28"/>
        </w:rPr>
        <w:t>timeline of major phasing of the project</w:t>
      </w:r>
      <w:r>
        <w:rPr>
          <w:rFonts w:cs="Georgia"/>
          <w:szCs w:val="28"/>
        </w:rPr>
        <w:t xml:space="preserve"> is below and following that is the t</w:t>
      </w:r>
      <w:r w:rsidR="003F4D4C">
        <w:rPr>
          <w:rFonts w:cs="Georgia"/>
          <w:szCs w:val="28"/>
        </w:rPr>
        <w:t xml:space="preserve">imeline </w:t>
      </w:r>
      <w:r>
        <w:rPr>
          <w:rFonts w:cs="Georgia"/>
          <w:szCs w:val="28"/>
        </w:rPr>
        <w:t xml:space="preserve">for </w:t>
      </w:r>
      <w:r w:rsidR="009E2A4B">
        <w:rPr>
          <w:rFonts w:cs="Georgia"/>
          <w:szCs w:val="28"/>
        </w:rPr>
        <w:t>the major deliverables.</w:t>
      </w:r>
      <w:r w:rsidR="003F4D4C">
        <w:rPr>
          <w:rFonts w:cs="Georgia"/>
          <w:szCs w:val="28"/>
        </w:rPr>
        <w:t xml:space="preserve"> </w:t>
      </w:r>
    </w:p>
    <w:p w14:paraId="0DEFA5F8" w14:textId="77777777" w:rsidR="002D4547" w:rsidRDefault="002D4547" w:rsidP="00EF0B9A">
      <w:pPr>
        <w:widowControl w:val="0"/>
        <w:autoSpaceDE w:val="0"/>
        <w:autoSpaceDN w:val="0"/>
        <w:adjustRightInd w:val="0"/>
        <w:spacing w:line="360" w:lineRule="auto"/>
        <w:contextualSpacing/>
        <w:rPr>
          <w:rFonts w:cs="Georgia"/>
          <w:szCs w:val="28"/>
        </w:rPr>
      </w:pPr>
    </w:p>
    <w:p w14:paraId="3DB40D6A" w14:textId="6B0AE936" w:rsidR="00E6032F" w:rsidRDefault="002D4547" w:rsidP="00EF0B9A">
      <w:pPr>
        <w:widowControl w:val="0"/>
        <w:autoSpaceDE w:val="0"/>
        <w:autoSpaceDN w:val="0"/>
        <w:adjustRightInd w:val="0"/>
        <w:spacing w:line="360" w:lineRule="auto"/>
        <w:contextualSpacing/>
        <w:rPr>
          <w:rFonts w:cs="Georgia"/>
          <w:szCs w:val="28"/>
        </w:rPr>
      </w:pPr>
      <w:commentRangeStart w:id="68"/>
      <w:r>
        <w:rPr>
          <w:rFonts w:cs="Georgia"/>
          <w:szCs w:val="28"/>
        </w:rPr>
        <w:t>Timeline</w:t>
      </w:r>
      <w:commentRangeEnd w:id="68"/>
      <w:r>
        <w:rPr>
          <w:rStyle w:val="CommentReference"/>
        </w:rPr>
        <w:commentReference w:id="68"/>
      </w:r>
    </w:p>
    <w:p w14:paraId="1CA1BD0C" w14:textId="1D36B6C4" w:rsidR="002D4547" w:rsidRDefault="002D4547" w:rsidP="00EF0B9A">
      <w:pPr>
        <w:widowControl w:val="0"/>
        <w:autoSpaceDE w:val="0"/>
        <w:autoSpaceDN w:val="0"/>
        <w:adjustRightInd w:val="0"/>
        <w:spacing w:line="360" w:lineRule="auto"/>
        <w:contextualSpacing/>
        <w:rPr>
          <w:rFonts w:cs="Georgia"/>
          <w:szCs w:val="28"/>
        </w:rPr>
      </w:pPr>
      <w:r w:rsidRPr="002D4547">
        <w:rPr>
          <w:rFonts w:cs="Georgia"/>
          <w:noProof/>
          <w:szCs w:val="28"/>
        </w:rPr>
        <w:lastRenderedPageBreak/>
        <w:drawing>
          <wp:inline distT="0" distB="0" distL="0" distR="0" wp14:anchorId="796DC6B2" wp14:editId="10CF8867">
            <wp:extent cx="5760720" cy="233521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35218"/>
                    </a:xfrm>
                    <a:prstGeom prst="rect">
                      <a:avLst/>
                    </a:prstGeom>
                    <a:noFill/>
                    <a:ln>
                      <a:noFill/>
                    </a:ln>
                  </pic:spPr>
                </pic:pic>
              </a:graphicData>
            </a:graphic>
          </wp:inline>
        </w:drawing>
      </w:r>
    </w:p>
    <w:p w14:paraId="63A2CE00" w14:textId="3C7C18CA" w:rsidR="003F4D4C" w:rsidRDefault="003F4D4C" w:rsidP="00A35CEC">
      <w:pPr>
        <w:spacing w:line="360" w:lineRule="auto"/>
        <w:contextualSpacing/>
        <w:rPr>
          <w:rStyle w:val="apple-converted-space"/>
          <w:rFonts w:cs="Arial"/>
        </w:rPr>
      </w:pPr>
    </w:p>
    <w:p w14:paraId="0C17F813" w14:textId="2CE204CE" w:rsidR="00E6032F" w:rsidRDefault="00E6032F" w:rsidP="00E6032F">
      <w:pPr>
        <w:jc w:val="center"/>
        <w:rPr>
          <w:rStyle w:val="apple-converted-space"/>
          <w:rFonts w:cs="Arial"/>
        </w:rPr>
      </w:pPr>
    </w:p>
    <w:p w14:paraId="75DF1EF6" w14:textId="78E702F0" w:rsidR="00E6032F" w:rsidRDefault="002D4547" w:rsidP="00A35CEC">
      <w:pPr>
        <w:spacing w:line="360" w:lineRule="auto"/>
        <w:contextualSpacing/>
        <w:rPr>
          <w:rStyle w:val="apple-converted-space"/>
          <w:rFonts w:cs="Arial"/>
        </w:rPr>
      </w:pPr>
      <w:commentRangeStart w:id="69"/>
      <w:r>
        <w:rPr>
          <w:rStyle w:val="apple-converted-space"/>
          <w:rFonts w:cs="Arial"/>
        </w:rPr>
        <w:t>Schedule of Deliverables</w:t>
      </w:r>
      <w:commentRangeEnd w:id="69"/>
      <w:r>
        <w:rPr>
          <w:rStyle w:val="CommentReference"/>
        </w:rPr>
        <w:commentReference w:id="69"/>
      </w:r>
    </w:p>
    <w:p w14:paraId="3658A2C9" w14:textId="4624C738" w:rsidR="002D4547" w:rsidRDefault="002D4547" w:rsidP="00A35CEC">
      <w:pPr>
        <w:spacing w:line="360" w:lineRule="auto"/>
        <w:contextualSpacing/>
        <w:rPr>
          <w:rStyle w:val="apple-converted-space"/>
          <w:rFonts w:cs="Arial"/>
        </w:rPr>
      </w:pPr>
      <w:r w:rsidRPr="002D4547">
        <w:rPr>
          <w:rStyle w:val="apple-converted-space"/>
          <w:rFonts w:cs="Arial"/>
          <w:noProof/>
        </w:rPr>
        <w:drawing>
          <wp:inline distT="0" distB="0" distL="0" distR="0" wp14:anchorId="27503F89" wp14:editId="1F6A2547">
            <wp:extent cx="5524500" cy="498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4981575"/>
                    </a:xfrm>
                    <a:prstGeom prst="rect">
                      <a:avLst/>
                    </a:prstGeom>
                    <a:noFill/>
                    <a:ln>
                      <a:noFill/>
                    </a:ln>
                  </pic:spPr>
                </pic:pic>
              </a:graphicData>
            </a:graphic>
          </wp:inline>
        </w:drawing>
      </w:r>
    </w:p>
    <w:p w14:paraId="68B611D5" w14:textId="77777777" w:rsidR="003F4D4C" w:rsidRDefault="003F4D4C" w:rsidP="00A35CEC">
      <w:pPr>
        <w:spacing w:line="360" w:lineRule="auto"/>
        <w:contextualSpacing/>
        <w:rPr>
          <w:rStyle w:val="apple-converted-space"/>
          <w:rFonts w:cs="Arial"/>
        </w:rPr>
      </w:pPr>
    </w:p>
    <w:p w14:paraId="15C91B53" w14:textId="1AAB33B9" w:rsidR="003F4D4C" w:rsidRDefault="003F4D4C" w:rsidP="00A35CEC">
      <w:pPr>
        <w:spacing w:line="360" w:lineRule="auto"/>
        <w:contextualSpacing/>
        <w:rPr>
          <w:rStyle w:val="apple-converted-space"/>
          <w:rFonts w:cs="Arial"/>
        </w:rPr>
      </w:pPr>
    </w:p>
    <w:p w14:paraId="34EC0571" w14:textId="77777777" w:rsidR="003F4D4C" w:rsidRDefault="003F4D4C" w:rsidP="00A35CEC">
      <w:pPr>
        <w:spacing w:line="360" w:lineRule="auto"/>
        <w:contextualSpacing/>
        <w:rPr>
          <w:rStyle w:val="apple-converted-space"/>
          <w:rFonts w:cs="Arial"/>
        </w:rPr>
      </w:pPr>
    </w:p>
    <w:p w14:paraId="432E254D" w14:textId="77777777" w:rsidR="003F4D4C" w:rsidRDefault="003F4D4C" w:rsidP="00A35CEC">
      <w:pPr>
        <w:spacing w:line="360" w:lineRule="auto"/>
        <w:contextualSpacing/>
        <w:rPr>
          <w:rStyle w:val="apple-converted-space"/>
          <w:rFonts w:cs="Arial"/>
        </w:rPr>
      </w:pPr>
    </w:p>
    <w:p w14:paraId="7C1B24A9" w14:textId="35709CAD" w:rsidR="00A129DA" w:rsidRPr="00A129DA" w:rsidRDefault="00A129DA" w:rsidP="00A129DA">
      <w:pPr>
        <w:pStyle w:val="ListParagraph"/>
        <w:numPr>
          <w:ilvl w:val="0"/>
          <w:numId w:val="10"/>
        </w:numPr>
        <w:spacing w:line="360" w:lineRule="auto"/>
        <w:rPr>
          <w:rStyle w:val="apple-converted-space"/>
          <w:rFonts w:cs="Arial"/>
          <w:b/>
        </w:rPr>
      </w:pPr>
      <w:r w:rsidRPr="00A129DA">
        <w:rPr>
          <w:rStyle w:val="apple-converted-space"/>
          <w:rFonts w:cs="Arial"/>
          <w:b/>
        </w:rPr>
        <w:t>BUDGET DESCRIPTION</w:t>
      </w:r>
    </w:p>
    <w:p w14:paraId="3EC3479C" w14:textId="25941D94" w:rsidR="00A129DA" w:rsidRDefault="00A129DA" w:rsidP="00A35CEC">
      <w:pPr>
        <w:spacing w:line="360" w:lineRule="auto"/>
        <w:contextualSpacing/>
        <w:rPr>
          <w:rStyle w:val="apple-converted-space"/>
          <w:rFonts w:cs="Arial"/>
          <w:b/>
        </w:rPr>
      </w:pPr>
    </w:p>
    <w:p w14:paraId="6758ED02" w14:textId="6B8ACB00"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[A separate budget narrative must be created and submitted to describe the costs associated with each line item on the Form SF-424A. Supporting documentation listing the components of these categories must be included. The budget narrative should include the following:</w:t>
      </w:r>
    </w:p>
    <w:p w14:paraId="5989549F" w14:textId="77777777"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o A personnel plan listing all positions proposed to be charged to the project whether as Federal or non-Federal costs. The personnel plan must include the position titles, salaries, percentage of time dedicated to the project, and amount of salary charged to the project for each staff member assigned to the project. The sum of all salaries charged to the project must equal the amount on the “Personnel” budget line item on Form SF-424A. The personnel plan should provide a description of how the personnel will carry out the proposed plan, including the adequacy and previous performance of the proposed team to carry out project activities.</w:t>
      </w:r>
    </w:p>
    <w:p w14:paraId="04802B03" w14:textId="77777777"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o A description of the source, nature, and amount of all non-EDA funds for the project. All non-EDA funds must be committed to the project, available as needed, and not conditioned or encumbered in any way that would preclude their use consistent with the purpose of the project. Applicants must also attach documentation, (typically demonstrated though a commitment letter or letter of support), confirming non-EDA (matching or cost share) funding.</w:t>
      </w:r>
    </w:p>
    <w:p w14:paraId="43FEBDFF" w14:textId="77777777"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 xml:space="preserve">o EDA will consider the nature of the contribution (cash or in-kind), the amount of any matching share funds, and fairly assess any in-kind contributions in evaluating the cost to the Federal government and the feasibility of the project budget. While cash contributions are preferred, in-kind contributions, fairly evaluated by EDA may provide the non-Federal share of the total project costs. See section 204(b) of PWEDA (42 U.S.C. § 3144). In-kind contributions, which may include assumptions of debt and contributions of space, equipment, and services, are eligible to be included as part of the non-Federal share of eligible project costs if they meet applicable Federal cost principles and uniform administrative requirements. Funds from other Federal assistance awards are considered matching share funds only if </w:t>
      </w:r>
      <w:r w:rsidRPr="00A129DA">
        <w:rPr>
          <w:rStyle w:val="apple-converted-space"/>
          <w:rFonts w:cs="Arial"/>
          <w:color w:val="244061" w:themeColor="accent1" w:themeShade="80"/>
        </w:rPr>
        <w:lastRenderedPageBreak/>
        <w:t>authorized by the statute, which may be determined by EDA’s reasonable interpretation of the statute. See the definition of “Local Share or Matching Share” at 13 CFR § 300.3.</w:t>
      </w:r>
    </w:p>
    <w:p w14:paraId="1ECBCA69" w14:textId="77777777"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o If the applicant is requesting a federal share higher than 50% of the total project costs, then the applicant must provide justification as to why the project (a) merits, and is not otherwise feasible without, such an increase to the EDA investment rate; or (b) will be of no or only incidental financial benefit to the recipient (see 13 C.F.R. § 301.4(b)(4)).</w:t>
      </w:r>
    </w:p>
    <w:p w14:paraId="3E3F80A5" w14:textId="4601866D"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o If contracts will be used to complete part or all of this project, applicant must include a statement that all contracts will be awarded by competitive bid, or if contracts will not be awarded by competitive bid, the applicant must provide EDA with adequate documentation that sole source justifications can be made in accordance with the Uniform Administrative Requirements (2 C.F.R. part 200; see 2 C.F.R. § 200.320(f)).]</w:t>
      </w:r>
    </w:p>
    <w:p w14:paraId="732F95B7" w14:textId="77777777" w:rsidR="00A129DA" w:rsidRPr="00A129DA" w:rsidRDefault="00A129DA" w:rsidP="00A129DA">
      <w:pPr>
        <w:spacing w:line="360" w:lineRule="auto"/>
        <w:contextualSpacing/>
        <w:rPr>
          <w:rStyle w:val="apple-converted-space"/>
          <w:rFonts w:cs="Arial"/>
        </w:rPr>
      </w:pPr>
    </w:p>
    <w:p w14:paraId="488A06EE" w14:textId="18FF6AFC" w:rsidR="00A129DA" w:rsidRDefault="00A129DA" w:rsidP="00A129DA">
      <w:pPr>
        <w:widowControl w:val="0"/>
        <w:autoSpaceDE w:val="0"/>
        <w:autoSpaceDN w:val="0"/>
        <w:adjustRightInd w:val="0"/>
        <w:spacing w:line="360" w:lineRule="auto"/>
        <w:contextualSpacing/>
        <w:rPr>
          <w:rFonts w:cs="Georgia"/>
          <w:szCs w:val="28"/>
        </w:rPr>
      </w:pPr>
      <w:commentRangeStart w:id="70"/>
      <w:r>
        <w:rPr>
          <w:rFonts w:cs="Georgia"/>
          <w:szCs w:val="28"/>
        </w:rPr>
        <w:t>The total budget of $</w:t>
      </w:r>
      <w:r w:rsidR="001F5BE4">
        <w:rPr>
          <w:rFonts w:cs="Georgia"/>
          <w:szCs w:val="28"/>
        </w:rPr>
        <w:t>500</w:t>
      </w:r>
      <w:r>
        <w:rPr>
          <w:rFonts w:cs="Georgia"/>
          <w:szCs w:val="28"/>
        </w:rPr>
        <w:t>,</w:t>
      </w:r>
      <w:r w:rsidR="001F5BE4">
        <w:rPr>
          <w:rFonts w:cs="Georgia"/>
          <w:szCs w:val="28"/>
        </w:rPr>
        <w:t>000</w:t>
      </w:r>
      <w:r>
        <w:rPr>
          <w:rFonts w:cs="Georgia"/>
          <w:szCs w:val="28"/>
        </w:rPr>
        <w:t xml:space="preserve"> will be structured as follows</w:t>
      </w:r>
      <w:commentRangeEnd w:id="70"/>
      <w:r w:rsidR="008B313A">
        <w:rPr>
          <w:rStyle w:val="CommentReference"/>
        </w:rPr>
        <w:commentReference w:id="70"/>
      </w:r>
      <w:r>
        <w:rPr>
          <w:rFonts w:cs="Georgia"/>
          <w:szCs w:val="28"/>
        </w:rPr>
        <w:t>:</w:t>
      </w:r>
    </w:p>
    <w:p w14:paraId="34E1E515" w14:textId="7B19EDDE" w:rsidR="006B2652" w:rsidRPr="006B2652" w:rsidRDefault="00A129DA" w:rsidP="001F5BE4">
      <w:pPr>
        <w:pStyle w:val="ListParagraph"/>
        <w:widowControl w:val="0"/>
        <w:numPr>
          <w:ilvl w:val="0"/>
          <w:numId w:val="9"/>
        </w:numPr>
        <w:autoSpaceDE w:val="0"/>
        <w:autoSpaceDN w:val="0"/>
        <w:adjustRightInd w:val="0"/>
        <w:spacing w:line="360" w:lineRule="auto"/>
        <w:ind w:left="360"/>
        <w:rPr>
          <w:rFonts w:cs="Georgia"/>
          <w:szCs w:val="28"/>
        </w:rPr>
      </w:pPr>
      <w:proofErr w:type="spellStart"/>
      <w:proofErr w:type="gramStart"/>
      <w:r w:rsidRPr="006B2652">
        <w:rPr>
          <w:rFonts w:cs="Georgia"/>
          <w:b/>
          <w:szCs w:val="28"/>
        </w:rPr>
        <w:t>KentuckianaWorks</w:t>
      </w:r>
      <w:proofErr w:type="spellEnd"/>
      <w:r w:rsidRPr="006B2652">
        <w:rPr>
          <w:rFonts w:cs="Georgia"/>
          <w:b/>
          <w:szCs w:val="28"/>
        </w:rPr>
        <w:t xml:space="preserve"> </w:t>
      </w:r>
      <w:r w:rsidRPr="006B2652">
        <w:rPr>
          <w:rFonts w:cs="Georgia"/>
          <w:szCs w:val="28"/>
        </w:rPr>
        <w:t xml:space="preserve"> ––</w:t>
      </w:r>
      <w:proofErr w:type="gramEnd"/>
      <w:r w:rsidRPr="006B2652">
        <w:rPr>
          <w:rFonts w:cs="Georgia"/>
          <w:szCs w:val="28"/>
        </w:rPr>
        <w:t xml:space="preserve"> $1</w:t>
      </w:r>
      <w:r w:rsidR="002D4547">
        <w:rPr>
          <w:rFonts w:cs="Georgia"/>
          <w:szCs w:val="28"/>
        </w:rPr>
        <w:t>4</w:t>
      </w:r>
      <w:r w:rsidR="001F5BE4">
        <w:rPr>
          <w:rFonts w:cs="Georgia"/>
          <w:szCs w:val="28"/>
        </w:rPr>
        <w:t>4</w:t>
      </w:r>
      <w:r w:rsidRPr="006B2652">
        <w:rPr>
          <w:rFonts w:cs="Georgia"/>
          <w:szCs w:val="28"/>
        </w:rPr>
        <w:t>,</w:t>
      </w:r>
      <w:r w:rsidR="001F5BE4">
        <w:rPr>
          <w:rFonts w:cs="Georgia"/>
          <w:szCs w:val="28"/>
        </w:rPr>
        <w:t>00</w:t>
      </w:r>
      <w:r w:rsidRPr="006B2652">
        <w:rPr>
          <w:rFonts w:cs="Georgia"/>
          <w:szCs w:val="28"/>
        </w:rPr>
        <w:t>0 for grant/contract administration</w:t>
      </w:r>
      <w:r w:rsidR="00ED6181">
        <w:rPr>
          <w:rFonts w:cs="Georgia"/>
          <w:szCs w:val="28"/>
        </w:rPr>
        <w:t>;</w:t>
      </w:r>
      <w:r w:rsidRPr="006B2652">
        <w:rPr>
          <w:rFonts w:cs="Georgia"/>
          <w:szCs w:val="28"/>
        </w:rPr>
        <w:t xml:space="preserve"> </w:t>
      </w:r>
      <w:r w:rsidR="00ED6181">
        <w:rPr>
          <w:rFonts w:cs="Georgia"/>
          <w:szCs w:val="28"/>
        </w:rPr>
        <w:t xml:space="preserve">leading the prototype implementation in Greater Louisville and </w:t>
      </w:r>
      <w:r w:rsidRPr="006B2652">
        <w:rPr>
          <w:rFonts w:cs="Georgia"/>
          <w:szCs w:val="28"/>
        </w:rPr>
        <w:t>working with employers and education agencies</w:t>
      </w:r>
      <w:r w:rsidR="00ED6181">
        <w:rPr>
          <w:rFonts w:cs="Georgia"/>
          <w:szCs w:val="28"/>
        </w:rPr>
        <w:t xml:space="preserve">; </w:t>
      </w:r>
      <w:r w:rsidRPr="006B2652">
        <w:rPr>
          <w:rFonts w:cs="Georgia"/>
          <w:szCs w:val="28"/>
        </w:rPr>
        <w:t xml:space="preserve">helping </w:t>
      </w:r>
      <w:r w:rsidR="00ED6181">
        <w:rPr>
          <w:rFonts w:cs="Georgia"/>
          <w:szCs w:val="28"/>
        </w:rPr>
        <w:t xml:space="preserve">gather and </w:t>
      </w:r>
      <w:r w:rsidRPr="006B2652">
        <w:rPr>
          <w:rFonts w:cs="Georgia"/>
          <w:szCs w:val="28"/>
        </w:rPr>
        <w:t xml:space="preserve">disseminate lessons to Tier 2 </w:t>
      </w:r>
      <w:r w:rsidR="006B2652" w:rsidRPr="006B2652">
        <w:rPr>
          <w:rFonts w:cs="Georgia"/>
          <w:szCs w:val="28"/>
        </w:rPr>
        <w:t>network regions</w:t>
      </w:r>
      <w:r w:rsidR="00ED6181">
        <w:rPr>
          <w:rFonts w:cs="Georgia"/>
          <w:szCs w:val="28"/>
        </w:rPr>
        <w:t>;</w:t>
      </w:r>
      <w:r w:rsidR="006B2652" w:rsidRPr="006B2652">
        <w:rPr>
          <w:rFonts w:cs="Georgia"/>
          <w:szCs w:val="28"/>
        </w:rPr>
        <w:t xml:space="preserve"> and </w:t>
      </w:r>
      <w:r w:rsidR="006B2652">
        <w:rPr>
          <w:rFonts w:cs="Georgia"/>
          <w:szCs w:val="28"/>
        </w:rPr>
        <w:t xml:space="preserve">assisting with deliverable reports that </w:t>
      </w:r>
      <w:r w:rsidR="00ED6181">
        <w:rPr>
          <w:rFonts w:cs="Georgia"/>
          <w:szCs w:val="28"/>
        </w:rPr>
        <w:t xml:space="preserve">highlight </w:t>
      </w:r>
      <w:r w:rsidR="006B2652">
        <w:rPr>
          <w:rFonts w:cs="Georgia"/>
          <w:szCs w:val="28"/>
        </w:rPr>
        <w:t xml:space="preserve">lessons learned </w:t>
      </w:r>
      <w:r w:rsidR="00ED6181">
        <w:rPr>
          <w:rFonts w:cs="Georgia"/>
          <w:szCs w:val="28"/>
        </w:rPr>
        <w:t>from the prototype, applicability to</w:t>
      </w:r>
      <w:r w:rsidR="006B2652">
        <w:rPr>
          <w:rFonts w:cs="Georgia"/>
          <w:szCs w:val="28"/>
        </w:rPr>
        <w:t xml:space="preserve"> other regions</w:t>
      </w:r>
      <w:r w:rsidR="00ED6181">
        <w:rPr>
          <w:rFonts w:cs="Georgia"/>
          <w:szCs w:val="28"/>
        </w:rPr>
        <w:t xml:space="preserve">, and national policy. </w:t>
      </w:r>
      <w:r w:rsidR="006B2652" w:rsidRPr="006B2652">
        <w:rPr>
          <w:rFonts w:cs="Georgia"/>
          <w:b/>
          <w:szCs w:val="28"/>
        </w:rPr>
        <w:t xml:space="preserve"> </w:t>
      </w:r>
    </w:p>
    <w:p w14:paraId="022BBC06" w14:textId="3AC5E91A" w:rsidR="00A129DA" w:rsidRPr="006B2652" w:rsidRDefault="00A129DA" w:rsidP="001F5BE4">
      <w:pPr>
        <w:pStyle w:val="ListParagraph"/>
        <w:widowControl w:val="0"/>
        <w:numPr>
          <w:ilvl w:val="0"/>
          <w:numId w:val="9"/>
        </w:numPr>
        <w:autoSpaceDE w:val="0"/>
        <w:autoSpaceDN w:val="0"/>
        <w:adjustRightInd w:val="0"/>
        <w:spacing w:line="360" w:lineRule="auto"/>
        <w:ind w:left="360"/>
        <w:rPr>
          <w:rFonts w:cs="Georgia"/>
          <w:szCs w:val="28"/>
        </w:rPr>
      </w:pPr>
      <w:r w:rsidRPr="006B2652">
        <w:rPr>
          <w:rFonts w:cs="Georgia"/>
          <w:b/>
          <w:szCs w:val="28"/>
        </w:rPr>
        <w:t>The National Fund</w:t>
      </w:r>
      <w:r w:rsidR="002D4547">
        <w:rPr>
          <w:rFonts w:cs="Georgia"/>
          <w:szCs w:val="28"/>
        </w:rPr>
        <w:t xml:space="preserve"> –– $12</w:t>
      </w:r>
      <w:r w:rsidR="001F5BE4">
        <w:rPr>
          <w:rFonts w:cs="Georgia"/>
          <w:szCs w:val="28"/>
        </w:rPr>
        <w:t>6</w:t>
      </w:r>
      <w:r w:rsidR="002D4547">
        <w:rPr>
          <w:rFonts w:cs="Georgia"/>
          <w:szCs w:val="28"/>
        </w:rPr>
        <w:t>,</w:t>
      </w:r>
      <w:r w:rsidR="001F5BE4">
        <w:rPr>
          <w:rFonts w:cs="Georgia"/>
          <w:szCs w:val="28"/>
        </w:rPr>
        <w:t>00</w:t>
      </w:r>
      <w:r w:rsidRPr="006B2652">
        <w:rPr>
          <w:rFonts w:cs="Georgia"/>
          <w:szCs w:val="28"/>
        </w:rPr>
        <w:t>0 for leading the process of selecting</w:t>
      </w:r>
      <w:r w:rsidR="006B2652" w:rsidRPr="006B2652">
        <w:rPr>
          <w:rFonts w:cs="Georgia"/>
          <w:szCs w:val="28"/>
        </w:rPr>
        <w:t xml:space="preserve">, organizing, guiding, and </w:t>
      </w:r>
      <w:r w:rsidRPr="006B2652">
        <w:rPr>
          <w:rFonts w:cs="Georgia"/>
          <w:szCs w:val="28"/>
        </w:rPr>
        <w:t>monitoring the Tier 2 regions</w:t>
      </w:r>
      <w:r w:rsidR="006B2652" w:rsidRPr="006B2652">
        <w:rPr>
          <w:rFonts w:cs="Georgia"/>
          <w:szCs w:val="28"/>
        </w:rPr>
        <w:t xml:space="preserve">; </w:t>
      </w:r>
      <w:r w:rsidRPr="006B2652">
        <w:rPr>
          <w:rFonts w:cs="Georgia"/>
          <w:szCs w:val="28"/>
        </w:rPr>
        <w:t>hosting meetings of the network</w:t>
      </w:r>
      <w:r w:rsidR="006B2652" w:rsidRPr="006B2652">
        <w:rPr>
          <w:rFonts w:cs="Georgia"/>
          <w:szCs w:val="28"/>
        </w:rPr>
        <w:t xml:space="preserve">; and assisting with deliverable reports that </w:t>
      </w:r>
      <w:r w:rsidR="00ED6181">
        <w:rPr>
          <w:rFonts w:cs="Georgia"/>
          <w:szCs w:val="28"/>
        </w:rPr>
        <w:t xml:space="preserve">highlight </w:t>
      </w:r>
      <w:r w:rsidR="006B2652" w:rsidRPr="006B2652">
        <w:rPr>
          <w:rFonts w:cs="Georgia"/>
          <w:szCs w:val="28"/>
        </w:rPr>
        <w:t>lessons learned</w:t>
      </w:r>
      <w:r w:rsidR="00ED6181">
        <w:rPr>
          <w:rFonts w:cs="Georgia"/>
          <w:szCs w:val="28"/>
        </w:rPr>
        <w:t>, applicability t</w:t>
      </w:r>
      <w:r w:rsidR="006B2652" w:rsidRPr="006B2652">
        <w:rPr>
          <w:rFonts w:cs="Georgia"/>
          <w:szCs w:val="28"/>
        </w:rPr>
        <w:t>o other regions</w:t>
      </w:r>
      <w:r w:rsidR="00ED6181">
        <w:rPr>
          <w:rFonts w:cs="Georgia"/>
          <w:szCs w:val="28"/>
        </w:rPr>
        <w:t>, and national policy</w:t>
      </w:r>
      <w:r w:rsidRPr="006B2652">
        <w:rPr>
          <w:rFonts w:cs="Georgia"/>
          <w:szCs w:val="28"/>
        </w:rPr>
        <w:t>.</w:t>
      </w:r>
    </w:p>
    <w:p w14:paraId="3D21F450" w14:textId="0B739897" w:rsidR="00A129DA" w:rsidRDefault="00A129DA" w:rsidP="00C91C2D">
      <w:pPr>
        <w:pStyle w:val="ListParagraph"/>
        <w:widowControl w:val="0"/>
        <w:numPr>
          <w:ilvl w:val="0"/>
          <w:numId w:val="9"/>
        </w:numPr>
        <w:autoSpaceDE w:val="0"/>
        <w:autoSpaceDN w:val="0"/>
        <w:adjustRightInd w:val="0"/>
        <w:spacing w:line="360" w:lineRule="auto"/>
        <w:ind w:left="360"/>
      </w:pPr>
      <w:proofErr w:type="spellStart"/>
      <w:proofErr w:type="gramStart"/>
      <w:r w:rsidRPr="00A129DA">
        <w:rPr>
          <w:rFonts w:cs="Georgia"/>
          <w:b/>
          <w:szCs w:val="28"/>
        </w:rPr>
        <w:t>FutureWorks</w:t>
      </w:r>
      <w:proofErr w:type="spellEnd"/>
      <w:r w:rsidRPr="00A129DA">
        <w:rPr>
          <w:rFonts w:cs="Georgia"/>
          <w:szCs w:val="28"/>
        </w:rPr>
        <w:t xml:space="preserve">  ––</w:t>
      </w:r>
      <w:proofErr w:type="gramEnd"/>
      <w:r w:rsidRPr="00A129DA">
        <w:rPr>
          <w:rFonts w:cs="Georgia"/>
          <w:szCs w:val="28"/>
        </w:rPr>
        <w:t xml:space="preserve"> $2</w:t>
      </w:r>
      <w:r w:rsidR="002D4547">
        <w:rPr>
          <w:rFonts w:cs="Georgia"/>
          <w:szCs w:val="28"/>
        </w:rPr>
        <w:t>3</w:t>
      </w:r>
      <w:r w:rsidRPr="00A129DA">
        <w:rPr>
          <w:rFonts w:cs="Georgia"/>
          <w:szCs w:val="28"/>
        </w:rPr>
        <w:t xml:space="preserve">0,000 for </w:t>
      </w:r>
      <w:r w:rsidR="006B2652" w:rsidRPr="005E5E98">
        <w:rPr>
          <w:rFonts w:cs="Georgia"/>
          <w:szCs w:val="28"/>
        </w:rPr>
        <w:t>engagement in all aspects of the project</w:t>
      </w:r>
      <w:r w:rsidR="006B2652" w:rsidRPr="00A129DA">
        <w:rPr>
          <w:rFonts w:cs="Georgia"/>
          <w:szCs w:val="28"/>
        </w:rPr>
        <w:t xml:space="preserve"> </w:t>
      </w:r>
      <w:r w:rsidR="006B2652">
        <w:rPr>
          <w:rFonts w:cs="Georgia"/>
          <w:szCs w:val="28"/>
        </w:rPr>
        <w:t>including lead on planning and research design phase; t</w:t>
      </w:r>
      <w:r w:rsidRPr="00A129DA">
        <w:rPr>
          <w:rFonts w:cs="Georgia"/>
          <w:szCs w:val="28"/>
        </w:rPr>
        <w:t xml:space="preserve">raining, and technical assistance and for managing the research and evaluation components of the project.  </w:t>
      </w:r>
    </w:p>
    <w:p w14:paraId="4B33C10A" w14:textId="77777777" w:rsidR="00A129DA" w:rsidRDefault="00A129DA" w:rsidP="00A129DA">
      <w:pPr>
        <w:spacing w:line="360" w:lineRule="auto"/>
        <w:contextualSpacing/>
      </w:pPr>
    </w:p>
    <w:p w14:paraId="4C0FD09E" w14:textId="4C628F14" w:rsidR="00A129DA" w:rsidRDefault="00ED6181" w:rsidP="00A129DA">
      <w:pPr>
        <w:spacing w:line="360" w:lineRule="auto"/>
        <w:contextualSpacing/>
      </w:pPr>
      <w:r>
        <w:t xml:space="preserve">There will be </w:t>
      </w:r>
      <w:r w:rsidR="00A129DA">
        <w:t>some local match to the Department</w:t>
      </w:r>
      <w:r>
        <w:t xml:space="preserve"> of Commerce’s total investment, such as organizing and participation from the Tier 2 network regions in national meetings</w:t>
      </w:r>
      <w:r w:rsidR="002B462A">
        <w:t xml:space="preserve"> part of the National Fund for Workforce Solutions; in-kind</w:t>
      </w:r>
      <w:r>
        <w:t xml:space="preserve"> time and resources invested by </w:t>
      </w:r>
      <w:proofErr w:type="spellStart"/>
      <w:r>
        <w:t>KentuckianaWorks</w:t>
      </w:r>
      <w:proofErr w:type="spellEnd"/>
      <w:r>
        <w:t xml:space="preserve"> to organize employers and use its data systems to capture results from </w:t>
      </w:r>
      <w:r w:rsidR="002B462A">
        <w:t xml:space="preserve">the prototype, and in-kind presentations and dissemination of the results from the project with </w:t>
      </w:r>
      <w:proofErr w:type="spellStart"/>
      <w:r w:rsidR="002B462A">
        <w:lastRenderedPageBreak/>
        <w:t>FutureWorks</w:t>
      </w:r>
      <w:proofErr w:type="spellEnd"/>
      <w:r w:rsidR="002B462A">
        <w:t xml:space="preserve"> clients part of the American Chamber of Commerce Executives Fellowship for Educational Attainment. </w:t>
      </w:r>
      <w:r>
        <w:t xml:space="preserve"> </w:t>
      </w:r>
      <w:r w:rsidR="00A129DA">
        <w:t xml:space="preserve">  </w:t>
      </w:r>
    </w:p>
    <w:p w14:paraId="055AC70F" w14:textId="6A7E8F07" w:rsidR="00A129DA" w:rsidRDefault="00A129DA" w:rsidP="00A129DA">
      <w:pPr>
        <w:spacing w:line="360" w:lineRule="auto"/>
        <w:contextualSpacing/>
      </w:pPr>
    </w:p>
    <w:p w14:paraId="1441F51C" w14:textId="66E2CFE3" w:rsidR="002D4547" w:rsidRDefault="002D4547" w:rsidP="00A129DA">
      <w:pPr>
        <w:spacing w:line="360" w:lineRule="auto"/>
        <w:contextualSpacing/>
      </w:pPr>
      <w:commentRangeStart w:id="71"/>
      <w:r>
        <w:t>Budget</w:t>
      </w:r>
      <w:commentRangeEnd w:id="71"/>
      <w:r>
        <w:rPr>
          <w:rStyle w:val="CommentReference"/>
        </w:rPr>
        <w:commentReference w:id="71"/>
      </w:r>
    </w:p>
    <w:p w14:paraId="0A909EA4" w14:textId="10B60868" w:rsidR="00ED6181" w:rsidRDefault="002D4547" w:rsidP="00A129DA">
      <w:pPr>
        <w:spacing w:line="360" w:lineRule="auto"/>
        <w:contextualSpacing/>
      </w:pPr>
      <w:r w:rsidRPr="002D4547">
        <w:rPr>
          <w:noProof/>
        </w:rPr>
        <w:drawing>
          <wp:inline distT="0" distB="0" distL="0" distR="0" wp14:anchorId="793777FF" wp14:editId="28911F12">
            <wp:extent cx="5760720" cy="39189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18972"/>
                    </a:xfrm>
                    <a:prstGeom prst="rect">
                      <a:avLst/>
                    </a:prstGeom>
                    <a:noFill/>
                    <a:ln>
                      <a:noFill/>
                    </a:ln>
                  </pic:spPr>
                </pic:pic>
              </a:graphicData>
            </a:graphic>
          </wp:inline>
        </w:drawing>
      </w:r>
    </w:p>
    <w:p w14:paraId="021EF55D" w14:textId="77777777" w:rsidR="00ED6181" w:rsidRPr="003A6973" w:rsidRDefault="00ED6181" w:rsidP="00A129DA">
      <w:pPr>
        <w:spacing w:line="360" w:lineRule="auto"/>
        <w:contextualSpacing/>
      </w:pPr>
    </w:p>
    <w:p w14:paraId="432F0FB4" w14:textId="69C0C940" w:rsidR="00A129DA" w:rsidRDefault="00A129DA" w:rsidP="00A35CEC">
      <w:pPr>
        <w:spacing w:line="360" w:lineRule="auto"/>
        <w:contextualSpacing/>
        <w:rPr>
          <w:rStyle w:val="apple-converted-space"/>
          <w:rFonts w:cs="Arial"/>
        </w:rPr>
      </w:pPr>
    </w:p>
    <w:p w14:paraId="23F57C16" w14:textId="1D39C141" w:rsidR="00A129DA" w:rsidRDefault="00A129DA" w:rsidP="00A35CEC">
      <w:pPr>
        <w:spacing w:line="360" w:lineRule="auto"/>
        <w:contextualSpacing/>
        <w:rPr>
          <w:rStyle w:val="apple-converted-space"/>
          <w:rFonts w:cs="Arial"/>
        </w:rPr>
      </w:pPr>
    </w:p>
    <w:p w14:paraId="4BB791AF" w14:textId="2E2E14E0" w:rsidR="0019415D" w:rsidRDefault="0019415D" w:rsidP="00A35CEC">
      <w:pPr>
        <w:spacing w:line="360" w:lineRule="auto"/>
        <w:contextualSpacing/>
        <w:rPr>
          <w:rStyle w:val="apple-converted-space"/>
          <w:rFonts w:cs="Arial"/>
        </w:rPr>
      </w:pPr>
    </w:p>
    <w:p w14:paraId="38E3B114" w14:textId="2D16B16C" w:rsidR="0019415D" w:rsidRDefault="0019415D" w:rsidP="0019415D">
      <w:pPr>
        <w:pStyle w:val="ListParagraph"/>
        <w:numPr>
          <w:ilvl w:val="0"/>
          <w:numId w:val="10"/>
        </w:numPr>
        <w:spacing w:line="360" w:lineRule="auto"/>
        <w:rPr>
          <w:rStyle w:val="apple-converted-space"/>
          <w:rFonts w:cs="Arial"/>
          <w:b/>
        </w:rPr>
      </w:pPr>
      <w:r w:rsidRPr="0019415D">
        <w:rPr>
          <w:rStyle w:val="apple-converted-space"/>
          <w:rFonts w:cs="Arial"/>
          <w:b/>
        </w:rPr>
        <w:t>ADDENDA TO THE PROPOSAL</w:t>
      </w:r>
    </w:p>
    <w:p w14:paraId="5AA13B19" w14:textId="0BA53689" w:rsidR="0019415D" w:rsidRDefault="0019415D" w:rsidP="0019415D">
      <w:pPr>
        <w:spacing w:line="360" w:lineRule="auto"/>
        <w:rPr>
          <w:rStyle w:val="apple-converted-space"/>
          <w:rFonts w:cs="Arial"/>
        </w:rPr>
      </w:pPr>
    </w:p>
    <w:p w14:paraId="5C29EC6D" w14:textId="3BE1780B"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Applicants must also submit the following Addenda to the Proposal in PDF format. Applications that do not include the required Addenda may be considered incomplete and/or non-responsive and may not be reviewed.</w:t>
      </w:r>
    </w:p>
    <w:p w14:paraId="2720CCF8"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 xml:space="preserve">1) </w:t>
      </w:r>
      <w:commentRangeStart w:id="72"/>
      <w:r w:rsidRPr="0019415D">
        <w:rPr>
          <w:rStyle w:val="apple-converted-space"/>
          <w:rFonts w:cs="Arial"/>
          <w:color w:val="244061" w:themeColor="accent1" w:themeShade="80"/>
        </w:rPr>
        <w:t>Resumes of Key Personnel</w:t>
      </w:r>
      <w:commentRangeEnd w:id="72"/>
      <w:r w:rsidR="001F5BE4">
        <w:rPr>
          <w:rStyle w:val="CommentReference"/>
        </w:rPr>
        <w:commentReference w:id="72"/>
      </w:r>
    </w:p>
    <w:p w14:paraId="30640AE1"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Applicants must attach the resumes of key project staff, which should not exceed two pages in length (per resume). Resumes should be compiled and uploaded together as one PDF file.</w:t>
      </w:r>
    </w:p>
    <w:p w14:paraId="090229D7"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lastRenderedPageBreak/>
        <w:t xml:space="preserve">2) </w:t>
      </w:r>
      <w:commentRangeStart w:id="73"/>
      <w:r w:rsidRPr="0019415D">
        <w:rPr>
          <w:rStyle w:val="apple-converted-space"/>
          <w:rFonts w:cs="Arial"/>
          <w:color w:val="244061" w:themeColor="accent1" w:themeShade="80"/>
        </w:rPr>
        <w:t>Additional Requirements for Non-Profit Organizations</w:t>
      </w:r>
      <w:commentRangeEnd w:id="73"/>
      <w:r w:rsidR="001F5BE4">
        <w:rPr>
          <w:rStyle w:val="CommentReference"/>
        </w:rPr>
        <w:commentReference w:id="73"/>
      </w:r>
    </w:p>
    <w:p w14:paraId="330BD740"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In addition to all applicable items listed above, EDA applicants and co-applicants that are non-profit organizations must submit the following:</w:t>
      </w:r>
    </w:p>
    <w:p w14:paraId="684D8A4A"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o A certificate of good standing from the State of its incorporation that is less than twelve (12) months old;</w:t>
      </w:r>
    </w:p>
    <w:p w14:paraId="01BF2323"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o A copy of the organization’s Articles of Incorporation and By-Laws;</w:t>
      </w:r>
    </w:p>
    <w:p w14:paraId="1CB3988F"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o A copy of the most recent (not older than 18 months) IRS Form 990 (Return of Organization Exempt from Income Tax) (without attachments or schedules).</w:t>
      </w:r>
    </w:p>
    <w:p w14:paraId="30F06B30"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3) Copy of Current, Approved Indirect Cost Rate Agreement (if Applicable)</w:t>
      </w:r>
    </w:p>
    <w:p w14:paraId="124CD4A0"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If facilities and administrative costs (sometimes referred to as indirect costs) are included in the budget, the applicant must include a copy of its current Facilities and Administrative Cost Rate Agreement or documentation establishing that it has a pending application. An applicant that does not have a current Facilities and Administrative Cost Rate Agreement negotiated and approved by the Department of Commerce (or by the applicable cognizant Federal agency) may propose facilities and administrative costs in its budget. However, the applicant must prepare and submit a facilities and administrative cost allocation plan and rate proposal or a negotiated indirect cost rate as required by 2 CFR part 200 “Uniform Administrative Requirements, Cost Principles, and Audit Requirements for Federal Awards.” The allocation plan and the rate proposal must be submitted to EDA’s Office of Regional Affairs (or applicable cognizant Federal agency) within ninety days from the award start date. In addition, in accordance with 2 C.F.R. § 200.414(</w:t>
      </w:r>
      <w:proofErr w:type="spellStart"/>
      <w:r w:rsidRPr="0019415D">
        <w:rPr>
          <w:rStyle w:val="apple-converted-space"/>
          <w:rFonts w:cs="Arial"/>
          <w:color w:val="244061" w:themeColor="accent1" w:themeShade="80"/>
        </w:rPr>
        <w:t>f</w:t>
      </w:r>
      <w:proofErr w:type="spellEnd"/>
      <w:r w:rsidRPr="0019415D">
        <w:rPr>
          <w:rStyle w:val="apple-converted-space"/>
          <w:rFonts w:cs="Arial"/>
          <w:color w:val="244061" w:themeColor="accent1" w:themeShade="80"/>
        </w:rPr>
        <w:t xml:space="preserve">), any non-Federal entity that has never received a negotiated indirect cost rate, except for those non-Federal entities described in Paragraph D.1.b of Appendix VII to 2 C.F.R. Part 200 (specifically, a governmental department or agency that receives more than $35 million in direct Federal funding), may elect to charge a de </w:t>
      </w:r>
      <w:proofErr w:type="spellStart"/>
      <w:r w:rsidRPr="0019415D">
        <w:rPr>
          <w:rStyle w:val="apple-converted-space"/>
          <w:rFonts w:cs="Arial"/>
          <w:color w:val="244061" w:themeColor="accent1" w:themeShade="80"/>
        </w:rPr>
        <w:t>minimis</w:t>
      </w:r>
      <w:proofErr w:type="spellEnd"/>
      <w:r w:rsidRPr="0019415D">
        <w:rPr>
          <w:rStyle w:val="apple-converted-space"/>
          <w:rFonts w:cs="Arial"/>
          <w:color w:val="244061" w:themeColor="accent1" w:themeShade="80"/>
        </w:rPr>
        <w:t xml:space="preserve"> rate of 10 percent of modified total direct costs.</w:t>
      </w:r>
    </w:p>
    <w:p w14:paraId="2885BCD7"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The maximum dollar amount of allocable facilities and administrative costs for which EDA will reimburse a recipient shall be the lesser of the: (</w:t>
      </w:r>
      <w:proofErr w:type="spellStart"/>
      <w:r w:rsidRPr="0019415D">
        <w:rPr>
          <w:rStyle w:val="apple-converted-space"/>
          <w:rFonts w:cs="Arial"/>
          <w:color w:val="244061" w:themeColor="accent1" w:themeShade="80"/>
        </w:rPr>
        <w:t>i</w:t>
      </w:r>
      <w:proofErr w:type="spellEnd"/>
      <w:r w:rsidRPr="0019415D">
        <w:rPr>
          <w:rStyle w:val="apple-converted-space"/>
          <w:rFonts w:cs="Arial"/>
          <w:color w:val="244061" w:themeColor="accent1" w:themeShade="80"/>
        </w:rPr>
        <w:t xml:space="preserve">) line-item amount for the Federal share of facilities and administrative costs contained in the EDA-approved budget for the award, or (ii) Federal share of the total allocable facilities and administrative costs of the award based on the cost rate approved by EDA (or applicable cognizant Federal agency); provided that the cost rate is current at the time the costs were incurred and provided that the rate is approved </w:t>
      </w:r>
      <w:r w:rsidRPr="0019415D">
        <w:rPr>
          <w:rStyle w:val="apple-converted-space"/>
          <w:rFonts w:cs="Arial"/>
          <w:color w:val="244061" w:themeColor="accent1" w:themeShade="80"/>
        </w:rPr>
        <w:lastRenderedPageBreak/>
        <w:t>on or before the award end date. The applicant should include a statement in its budget narrative if the applicant does not have, or has not applied for, a Facilities and Administrative Cost Rate Agreement.</w:t>
      </w:r>
    </w:p>
    <w:p w14:paraId="2DAA5F38"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4) Intergovernmental Review (if Applicable)</w:t>
      </w:r>
    </w:p>
    <w:p w14:paraId="53C7057A" w14:textId="7C13BC62"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Applications are subject to the requirements of Executive Order (EO) 12372, “Intergovernmental Review of Federal Programs,” if a State has adopted a process under EO 12372 to review and coordinate proposed Federal financial assistance and direct Federal development (commonly referred to as the “single point of contact review process”). All applicants must give State and local governments a reasonable opportunity to review and comment on the proposed Project, including review and comment from area-wide planning</w:t>
      </w:r>
    </w:p>
    <w:sectPr w:rsidR="0019415D" w:rsidRPr="0019415D" w:rsidSect="00C115F4">
      <w:footerReference w:type="even" r:id="rId16"/>
      <w:footerReference w:type="default" r:id="rId17"/>
      <w:pgSz w:w="12240" w:h="15840"/>
      <w:pgMar w:top="1296" w:right="1440" w:bottom="1440" w:left="172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eve" w:date="2016-10-17T15:58:00Z" w:initials="SM">
    <w:p w14:paraId="18290659" w14:textId="1BAB1388" w:rsidR="001F5BE4" w:rsidRDefault="001F5BE4">
      <w:pPr>
        <w:pStyle w:val="CommentText"/>
      </w:pPr>
      <w:r>
        <w:rPr>
          <w:rStyle w:val="CommentReference"/>
        </w:rPr>
        <w:annotationRef/>
      </w:r>
      <w:r w:rsidRPr="00407275">
        <w:rPr>
          <w:highlight w:val="yellow"/>
        </w:rPr>
        <w:t>NOTE TO TEAM FROM STEPHEN:</w:t>
      </w:r>
      <w:r w:rsidRPr="00407275">
        <w:t xml:space="preserve"> The structure and content of this draft proposal conforms to EDA’s Research and Evaluation and National Technical Assistance Programs Application Guidelines</w:t>
      </w:r>
      <w:r w:rsidR="00911745">
        <w:t xml:space="preserve">.  Each section begins with the requirements from the guidelines in Blue font. </w:t>
      </w:r>
    </w:p>
  </w:comment>
  <w:comment w:id="26" w:author="Steve" w:date="2016-09-27T09:49:00Z" w:initials="SM">
    <w:p w14:paraId="7725E461" w14:textId="16CB51C4" w:rsidR="001F5BE4" w:rsidRDefault="001F5BE4">
      <w:pPr>
        <w:pStyle w:val="CommentText"/>
      </w:pPr>
      <w:r>
        <w:rPr>
          <w:rStyle w:val="CommentReference"/>
        </w:rPr>
        <w:annotationRef/>
      </w:r>
      <w:r>
        <w:t xml:space="preserve">Michael - Include </w:t>
      </w:r>
      <w:r w:rsidRPr="0098668F">
        <w:t>additional context on Greater Louisville</w:t>
      </w:r>
      <w:r>
        <w:t xml:space="preserve">.  If applicable, mention WIRED65 federal initiative </w:t>
      </w:r>
      <w:r w:rsidRPr="0098668F">
        <w:t>and any connections to the</w:t>
      </w:r>
      <w:r>
        <w:t xml:space="preserve"> Greater Louisville</w:t>
      </w:r>
      <w:r w:rsidRPr="0098668F">
        <w:t xml:space="preserve"> local </w:t>
      </w:r>
      <w:hyperlink r:id="rId1" w:history="1">
        <w:r w:rsidRPr="0098668F">
          <w:rPr>
            <w:rStyle w:val="Hyperlink"/>
          </w:rPr>
          <w:t>CEDS</w:t>
        </w:r>
      </w:hyperlink>
      <w:r w:rsidRPr="0098668F">
        <w:t xml:space="preserve"> and</w:t>
      </w:r>
      <w:r>
        <w:t xml:space="preserve"> the region’s involvement in any of</w:t>
      </w:r>
      <w:r w:rsidRPr="0098668F">
        <w:t xml:space="preserve"> </w:t>
      </w:r>
      <w:hyperlink r:id="rId2" w:history="1">
        <w:r w:rsidRPr="0098668F">
          <w:rPr>
            <w:rStyle w:val="Hyperlink"/>
          </w:rPr>
          <w:t>EDA’s multi-agency initiatives</w:t>
        </w:r>
      </w:hyperlink>
      <w:r w:rsidRPr="0098668F">
        <w:t xml:space="preserve"> supporting economic development</w:t>
      </w:r>
      <w:r>
        <w:t>. (links embedded so you can look these up)</w:t>
      </w:r>
    </w:p>
  </w:comment>
  <w:comment w:id="29" w:author="Steve" w:date="2016-09-26T14:41:00Z" w:initials="SM">
    <w:p w14:paraId="33043BA4" w14:textId="2E54C988" w:rsidR="001F5BE4" w:rsidRDefault="001F5BE4">
      <w:pPr>
        <w:pStyle w:val="CommentText"/>
      </w:pPr>
      <w:r>
        <w:rPr>
          <w:rStyle w:val="CommentReference"/>
        </w:rPr>
        <w:annotationRef/>
      </w:r>
      <w:r>
        <w:t>Fred/</w:t>
      </w:r>
      <w:proofErr w:type="spellStart"/>
      <w:r>
        <w:t>Navjeet</w:t>
      </w:r>
      <w:proofErr w:type="spellEnd"/>
      <w:r>
        <w:t xml:space="preserve"> – do you have a </w:t>
      </w:r>
      <w:r w:rsidRPr="004308C1">
        <w:t xml:space="preserve">map of </w:t>
      </w:r>
      <w:r>
        <w:t xml:space="preserve">US with </w:t>
      </w:r>
      <w:r w:rsidRPr="004308C1">
        <w:t>National Fund sites</w:t>
      </w:r>
      <w:r>
        <w:t xml:space="preserve"> </w:t>
      </w:r>
      <w:r w:rsidR="00406CC2">
        <w:t>to insert here</w:t>
      </w:r>
      <w:r>
        <w:t>?</w:t>
      </w:r>
      <w:r w:rsidRPr="004308C1">
        <w:t xml:space="preserve">  </w:t>
      </w:r>
    </w:p>
  </w:comment>
  <w:comment w:id="30" w:author="Steve" w:date="2016-09-26T14:43:00Z" w:initials="SM">
    <w:p w14:paraId="203BD23A" w14:textId="6AD67B85" w:rsidR="001F5BE4" w:rsidRDefault="001F5BE4">
      <w:pPr>
        <w:pStyle w:val="CommentText"/>
      </w:pPr>
      <w:r>
        <w:rPr>
          <w:rStyle w:val="CommentReference"/>
        </w:rPr>
        <w:annotationRef/>
      </w:r>
      <w:r>
        <w:t>Fred/</w:t>
      </w:r>
      <w:proofErr w:type="spellStart"/>
      <w:r>
        <w:t>Navjeet</w:t>
      </w:r>
      <w:proofErr w:type="spellEnd"/>
      <w:r>
        <w:t xml:space="preserve"> – do you know which National Fund regions are in IMCP zones?  I put two that I know of in </w:t>
      </w:r>
      <w:r w:rsidR="00406CC2">
        <w:t>parentheses</w:t>
      </w:r>
      <w:r>
        <w:t>.</w:t>
      </w:r>
    </w:p>
  </w:comment>
  <w:comment w:id="31" w:author="Steve" w:date="2016-09-26T14:43:00Z" w:initials="SM">
    <w:p w14:paraId="2750C0B3" w14:textId="24CB84FB" w:rsidR="001F5BE4" w:rsidRDefault="001F5BE4">
      <w:pPr>
        <w:pStyle w:val="CommentText"/>
      </w:pPr>
      <w:r>
        <w:rPr>
          <w:rStyle w:val="CommentReference"/>
        </w:rPr>
        <w:annotationRef/>
      </w:r>
      <w:r>
        <w:t>Fred/</w:t>
      </w:r>
      <w:proofErr w:type="spellStart"/>
      <w:r>
        <w:t>Navjeet</w:t>
      </w:r>
      <w:proofErr w:type="spellEnd"/>
      <w:r>
        <w:t xml:space="preserve"> – same here, which regions are in POWER zones</w:t>
      </w:r>
    </w:p>
  </w:comment>
  <w:comment w:id="54" w:author="Steve" w:date="2016-09-26T14:44:00Z" w:initials="SM">
    <w:p w14:paraId="4748A7F2" w14:textId="06659A4A" w:rsidR="001F5BE4" w:rsidRDefault="001F5BE4">
      <w:pPr>
        <w:pStyle w:val="CommentText"/>
      </w:pPr>
      <w:r>
        <w:rPr>
          <w:rStyle w:val="CommentReference"/>
        </w:rPr>
        <w:annotationRef/>
      </w:r>
      <w:r>
        <w:t xml:space="preserve">Michael - The guidelines call for staffing for all three partners. Insert here. See FW example below. </w:t>
      </w:r>
    </w:p>
  </w:comment>
  <w:comment w:id="55" w:author="Steve" w:date="2016-10-10T13:43:00Z" w:initials="SM">
    <w:p w14:paraId="2313987E" w14:textId="130DFB22" w:rsidR="001F5BE4" w:rsidRDefault="001F5BE4">
      <w:pPr>
        <w:pStyle w:val="CommentText"/>
      </w:pPr>
      <w:r>
        <w:rPr>
          <w:rStyle w:val="CommentReference"/>
        </w:rPr>
        <w:annotationRef/>
      </w:r>
      <w:r>
        <w:t>Fred/</w:t>
      </w:r>
      <w:proofErr w:type="spellStart"/>
      <w:r>
        <w:t>Navjeet</w:t>
      </w:r>
      <w:proofErr w:type="spellEnd"/>
      <w:r>
        <w:t xml:space="preserve"> - Insert NFWS Staffing plan. FW example below. </w:t>
      </w:r>
    </w:p>
  </w:comment>
  <w:comment w:id="62" w:author="Steve" w:date="2016-09-27T09:45:00Z" w:initials="SM">
    <w:p w14:paraId="5ED21F5F" w14:textId="639C9A59" w:rsidR="001F5BE4" w:rsidRDefault="001F5BE4">
      <w:pPr>
        <w:pStyle w:val="CommentText"/>
      </w:pPr>
      <w:r>
        <w:rPr>
          <w:rStyle w:val="CommentReference"/>
        </w:rPr>
        <w:annotationRef/>
      </w:r>
      <w:proofErr w:type="gramStart"/>
      <w:r>
        <w:t>Michael  -</w:t>
      </w:r>
      <w:proofErr w:type="gramEnd"/>
      <w:r>
        <w:t xml:space="preserve"> Insert basic descriptive material for </w:t>
      </w:r>
      <w:proofErr w:type="spellStart"/>
      <w:r>
        <w:t>mfg</w:t>
      </w:r>
      <w:proofErr w:type="spellEnd"/>
      <w:r>
        <w:t xml:space="preserve"> group. Same for the health care group. </w:t>
      </w:r>
    </w:p>
  </w:comment>
  <w:comment w:id="65" w:author="Steve" w:date="2016-10-17T18:42:00Z" w:initials="SM">
    <w:p w14:paraId="10009585" w14:textId="512E87F9" w:rsidR="00406CC2" w:rsidRDefault="00406CC2">
      <w:pPr>
        <w:pStyle w:val="CommentText"/>
      </w:pPr>
      <w:r>
        <w:rPr>
          <w:rStyle w:val="CommentReference"/>
        </w:rPr>
        <w:annotationRef/>
      </w:r>
      <w:r>
        <w:t>Fred/</w:t>
      </w:r>
      <w:proofErr w:type="spellStart"/>
      <w:r>
        <w:t>Navjeet</w:t>
      </w:r>
      <w:proofErr w:type="spellEnd"/>
      <w:r>
        <w:t xml:space="preserve"> – review to see if you have other ideas for how and when we’d pull together sites for learning</w:t>
      </w:r>
    </w:p>
  </w:comment>
  <w:comment w:id="66" w:author="Steve" w:date="2016-10-17T18:44:00Z" w:initials="SM">
    <w:p w14:paraId="5D725C65" w14:textId="09A35510" w:rsidR="00406CC2" w:rsidRDefault="00406CC2">
      <w:pPr>
        <w:pStyle w:val="CommentText"/>
      </w:pPr>
      <w:r>
        <w:rPr>
          <w:rStyle w:val="CommentReference"/>
        </w:rPr>
        <w:annotationRef/>
      </w:r>
      <w:r>
        <w:t>Do we also want to include a dissemination strategy for the final report and lessons learned using the National Fund network?</w:t>
      </w:r>
    </w:p>
  </w:comment>
  <w:comment w:id="67" w:author="Steve" w:date="2016-09-27T11:40:00Z" w:initials="SM">
    <w:p w14:paraId="349F984F" w14:textId="13DA795C" w:rsidR="001F5BE4" w:rsidRDefault="001F5BE4">
      <w:pPr>
        <w:pStyle w:val="CommentText"/>
      </w:pPr>
      <w:r>
        <w:rPr>
          <w:rStyle w:val="CommentReference"/>
        </w:rPr>
        <w:annotationRef/>
      </w:r>
      <w:r w:rsidR="00724F70">
        <w:t>All – We n</w:t>
      </w:r>
      <w:r>
        <w:t xml:space="preserve">eed to insert response to this part of the proposal guideline. </w:t>
      </w:r>
    </w:p>
  </w:comment>
  <w:comment w:id="68" w:author="Steve" w:date="2016-10-12T17:52:00Z" w:initials="SM">
    <w:p w14:paraId="06C29D54" w14:textId="703B5BA0" w:rsidR="001F5BE4" w:rsidRDefault="001F5BE4">
      <w:pPr>
        <w:pStyle w:val="CommentText"/>
      </w:pPr>
      <w:r>
        <w:rPr>
          <w:rStyle w:val="CommentReference"/>
        </w:rPr>
        <w:annotationRef/>
      </w:r>
      <w:r>
        <w:t>Attached as tab in excel</w:t>
      </w:r>
    </w:p>
  </w:comment>
  <w:comment w:id="69" w:author="Steve" w:date="2016-10-12T17:54:00Z" w:initials="SM">
    <w:p w14:paraId="3292666C" w14:textId="293339ED" w:rsidR="001F5BE4" w:rsidRDefault="001F5BE4">
      <w:pPr>
        <w:pStyle w:val="CommentText"/>
      </w:pPr>
      <w:r>
        <w:rPr>
          <w:rStyle w:val="CommentReference"/>
        </w:rPr>
        <w:annotationRef/>
      </w:r>
      <w:r>
        <w:t>Attached as tab in excel.</w:t>
      </w:r>
    </w:p>
  </w:comment>
  <w:comment w:id="70" w:author="Steve" w:date="2016-10-10T14:20:00Z" w:initials="SM">
    <w:p w14:paraId="3A2D0739" w14:textId="12408BA5" w:rsidR="001F5BE4" w:rsidRDefault="001F5BE4">
      <w:pPr>
        <w:pStyle w:val="CommentText"/>
      </w:pPr>
      <w:r>
        <w:rPr>
          <w:rStyle w:val="CommentReference"/>
        </w:rPr>
        <w:annotationRef/>
      </w:r>
      <w:r>
        <w:t xml:space="preserve">Michael and Fred – see budget that aligns to phases below and attached excel sheet. We should discuss assumptions and allocation behind the calculations. I am open to where you think we need to adjust. </w:t>
      </w:r>
    </w:p>
  </w:comment>
  <w:comment w:id="71" w:author="Steve" w:date="2016-10-12T17:50:00Z" w:initials="SM">
    <w:p w14:paraId="21451DEB" w14:textId="771E8BEF" w:rsidR="001F5BE4" w:rsidRDefault="001F5BE4">
      <w:pPr>
        <w:pStyle w:val="CommentText"/>
      </w:pPr>
      <w:r>
        <w:rPr>
          <w:rStyle w:val="CommentReference"/>
        </w:rPr>
        <w:annotationRef/>
      </w:r>
      <w:r>
        <w:t>Attached as tab in excel</w:t>
      </w:r>
    </w:p>
  </w:comment>
  <w:comment w:id="72" w:author="Steve" w:date="2016-10-17T18:07:00Z" w:initials="SM">
    <w:p w14:paraId="3564A186" w14:textId="22D0B294" w:rsidR="001F5BE4" w:rsidRDefault="001F5BE4">
      <w:pPr>
        <w:pStyle w:val="CommentText"/>
      </w:pPr>
      <w:r>
        <w:rPr>
          <w:rStyle w:val="CommentReference"/>
        </w:rPr>
        <w:annotationRef/>
      </w:r>
      <w:r>
        <w:t xml:space="preserve">Needed from </w:t>
      </w:r>
      <w:proofErr w:type="spellStart"/>
      <w:r>
        <w:t>KentuckianaWorks</w:t>
      </w:r>
      <w:proofErr w:type="spellEnd"/>
      <w:r>
        <w:t>, National Fund and FW</w:t>
      </w:r>
    </w:p>
  </w:comment>
  <w:comment w:id="73" w:author="Steve" w:date="2016-10-17T18:07:00Z" w:initials="SM">
    <w:p w14:paraId="567E3799" w14:textId="0F1D1553" w:rsidR="001F5BE4" w:rsidRDefault="001F5BE4">
      <w:pPr>
        <w:pStyle w:val="CommentText"/>
      </w:pPr>
      <w:r>
        <w:rPr>
          <w:rStyle w:val="CommentReference"/>
        </w:rPr>
        <w:annotationRef/>
      </w:r>
      <w:proofErr w:type="spellStart"/>
      <w:r>
        <w:t>KentuckianaWorks</w:t>
      </w:r>
      <w:proofErr w:type="spellEnd"/>
      <w:r>
        <w:t xml:space="preserve"> needs to supply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90659" w15:done="0"/>
  <w15:commentEx w15:paraId="7725E461" w15:done="0"/>
  <w15:commentEx w15:paraId="33043BA4" w15:done="0"/>
  <w15:commentEx w15:paraId="203BD23A" w15:done="0"/>
  <w15:commentEx w15:paraId="2750C0B3" w15:done="0"/>
  <w15:commentEx w15:paraId="4748A7F2" w15:done="0"/>
  <w15:commentEx w15:paraId="2313987E" w15:done="0"/>
  <w15:commentEx w15:paraId="5ED21F5F" w15:done="0"/>
  <w15:commentEx w15:paraId="10009585" w15:done="0"/>
  <w15:commentEx w15:paraId="5D725C65" w15:done="0"/>
  <w15:commentEx w15:paraId="349F984F" w15:done="0"/>
  <w15:commentEx w15:paraId="06C29D54" w15:done="0"/>
  <w15:commentEx w15:paraId="3292666C" w15:done="0"/>
  <w15:commentEx w15:paraId="3A2D0739" w15:done="0"/>
  <w15:commentEx w15:paraId="21451DEB" w15:done="0"/>
  <w15:commentEx w15:paraId="3564A186" w15:done="0"/>
  <w15:commentEx w15:paraId="567E37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1393F" w14:textId="77777777" w:rsidR="00AE072E" w:rsidRDefault="00AE072E">
      <w:r>
        <w:separator/>
      </w:r>
    </w:p>
  </w:endnote>
  <w:endnote w:type="continuationSeparator" w:id="0">
    <w:p w14:paraId="48B4E770" w14:textId="77777777" w:rsidR="00AE072E" w:rsidRDefault="00AE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Cabin-Regular">
    <w:altName w:val="Times New Roman"/>
    <w:panose1 w:val="00000000000000000000"/>
    <w:charset w:val="00"/>
    <w:family w:val="auto"/>
    <w:notTrueType/>
    <w:pitch w:val="default"/>
    <w:sig w:usb0="00000003" w:usb1="00000000" w:usb2="00000000" w:usb3="00000000" w:csb0="00000001" w:csb1="00000000"/>
  </w:font>
  <w:font w:name="SignPainter-HouseScript">
    <w:charset w:val="00"/>
    <w:family w:val="auto"/>
    <w:pitch w:val="variable"/>
    <w:sig w:usb0="800000AF" w:usb1="0000004A"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D37E8" w14:textId="77777777" w:rsidR="001F5BE4" w:rsidRDefault="001F5BE4" w:rsidP="00125B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069273" w14:textId="77777777" w:rsidR="001F5BE4" w:rsidRDefault="001F5BE4" w:rsidP="00125B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7513E" w14:textId="2E741136" w:rsidR="001F5BE4" w:rsidRDefault="001F5BE4" w:rsidP="00125B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89D">
      <w:rPr>
        <w:rStyle w:val="PageNumber"/>
        <w:noProof/>
      </w:rPr>
      <w:t>1</w:t>
    </w:r>
    <w:r>
      <w:rPr>
        <w:rStyle w:val="PageNumber"/>
      </w:rPr>
      <w:fldChar w:fldCharType="end"/>
    </w:r>
  </w:p>
  <w:p w14:paraId="35648B98" w14:textId="77777777" w:rsidR="001F5BE4" w:rsidRDefault="001F5BE4" w:rsidP="00125B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307D5" w14:textId="77777777" w:rsidR="00AE072E" w:rsidRDefault="00AE072E">
      <w:r>
        <w:separator/>
      </w:r>
    </w:p>
  </w:footnote>
  <w:footnote w:type="continuationSeparator" w:id="0">
    <w:p w14:paraId="71C16836" w14:textId="77777777" w:rsidR="00AE072E" w:rsidRDefault="00AE072E">
      <w:r>
        <w:continuationSeparator/>
      </w:r>
    </w:p>
  </w:footnote>
  <w:footnote w:id="1">
    <w:p w14:paraId="29E7A947" w14:textId="77777777" w:rsidR="001F5BE4" w:rsidRDefault="001F5BE4" w:rsidP="00F35A2A">
      <w:pPr>
        <w:pStyle w:val="FootnoteText"/>
      </w:pPr>
      <w:r>
        <w:rPr>
          <w:rStyle w:val="FootnoteReference"/>
        </w:rPr>
        <w:footnoteRef/>
      </w:r>
      <w:r>
        <w:t xml:space="preserve"> See</w:t>
      </w:r>
      <w:r w:rsidRPr="00F35A2A">
        <w:t xml:space="preserve"> National Network, </w:t>
      </w:r>
      <w:r w:rsidRPr="00F35A2A">
        <w:rPr>
          <w:i/>
        </w:rPr>
        <w:t>A Foundation for Success in the Workplace: The Skills All Employees Need, No Matter Where They Work</w:t>
      </w:r>
      <w:r w:rsidRPr="00F35A2A">
        <w:t>.  National Network of Business and Industry Associations. 2015</w:t>
      </w:r>
      <w:r>
        <w:t xml:space="preserve">. </w:t>
      </w:r>
      <w:r w:rsidRPr="00F35A2A">
        <w:t xml:space="preserve"> </w:t>
      </w:r>
      <w:proofErr w:type="spellStart"/>
      <w:r w:rsidRPr="0095191C">
        <w:t>Merrilea</w:t>
      </w:r>
      <w:proofErr w:type="spellEnd"/>
      <w:r w:rsidRPr="0095191C">
        <w:t xml:space="preserve"> J. Mayo</w:t>
      </w:r>
      <w:r>
        <w:t xml:space="preserve">. </w:t>
      </w:r>
      <w:r w:rsidRPr="009A0EAE">
        <w:rPr>
          <w:i/>
        </w:rPr>
        <w:t xml:space="preserve">Workforce Assessments: What </w:t>
      </w:r>
      <w:r>
        <w:rPr>
          <w:i/>
        </w:rPr>
        <w:t>Do We Actually M</w:t>
      </w:r>
      <w:r w:rsidRPr="009A0EAE">
        <w:rPr>
          <w:i/>
        </w:rPr>
        <w:t>easure</w:t>
      </w:r>
      <w:r>
        <w:t xml:space="preserve">. </w:t>
      </w:r>
      <w:r w:rsidRPr="0095191C">
        <w:t>Center for Curriculum Re</w:t>
      </w:r>
      <w:r>
        <w:t xml:space="preserve">design. 2016. </w:t>
      </w:r>
      <w:proofErr w:type="spellStart"/>
      <w:r>
        <w:t>Parminder</w:t>
      </w:r>
      <w:proofErr w:type="spellEnd"/>
      <w:r>
        <w:t xml:space="preserve"> K. </w:t>
      </w:r>
      <w:proofErr w:type="spellStart"/>
      <w:r>
        <w:t>Jassal</w:t>
      </w:r>
      <w:proofErr w:type="spellEnd"/>
      <w:r>
        <w:t xml:space="preserve"> and Hope Clark. </w:t>
      </w:r>
      <w:r w:rsidRPr="00C91C2D">
        <w:rPr>
          <w:i/>
        </w:rPr>
        <w:t xml:space="preserve">The New Learning Economy </w:t>
      </w:r>
      <w:r>
        <w:rPr>
          <w:i/>
        </w:rPr>
        <w:t>a</w:t>
      </w:r>
      <w:r w:rsidRPr="00C91C2D">
        <w:rPr>
          <w:i/>
        </w:rPr>
        <w:t>nd the Rise of the Working Learner: An Anthology of Recent Evidence</w:t>
      </w:r>
      <w:r>
        <w:t xml:space="preserve">. ACT, Inc. Iowa City, Iowa. 2016; and Devin </w:t>
      </w:r>
      <w:proofErr w:type="spellStart"/>
      <w:r>
        <w:t>Fidler</w:t>
      </w:r>
      <w:proofErr w:type="spellEnd"/>
      <w:r>
        <w:t xml:space="preserve">. </w:t>
      </w:r>
      <w:r w:rsidRPr="00C91C2D">
        <w:rPr>
          <w:i/>
        </w:rPr>
        <w:t>Future Skills: Update and Literature Review</w:t>
      </w:r>
      <w:r>
        <w:t xml:space="preserve">.  Prepared for ACT Foundation and the Joyce Foundation. Institute for the Future. </w:t>
      </w:r>
      <w:r w:rsidRPr="00C91C2D">
        <w:t>Palo Alto</w:t>
      </w:r>
      <w:r>
        <w:t>,</w:t>
      </w:r>
      <w:r w:rsidRPr="00C91C2D">
        <w:t xml:space="preserve"> California</w:t>
      </w:r>
      <w:r>
        <w:t xml:space="preserve">. 2016. </w:t>
      </w:r>
    </w:p>
  </w:footnote>
  <w:footnote w:id="2">
    <w:p w14:paraId="4C480520" w14:textId="04DA5F35" w:rsidR="001F5BE4" w:rsidRDefault="001F5BE4">
      <w:pPr>
        <w:pStyle w:val="FootnoteText"/>
      </w:pPr>
      <w:r>
        <w:rPr>
          <w:rStyle w:val="FootnoteReference"/>
        </w:rPr>
        <w:footnoteRef/>
      </w:r>
      <w:r>
        <w:t xml:space="preserve"> See annotation </w:t>
      </w:r>
    </w:p>
  </w:footnote>
  <w:footnote w:id="3">
    <w:p w14:paraId="5733323C" w14:textId="77777777" w:rsidR="001F5BE4" w:rsidRDefault="001F5BE4" w:rsidP="00A302E1">
      <w:pPr>
        <w:pStyle w:val="FootnoteText"/>
      </w:pPr>
      <w:r>
        <w:rPr>
          <w:rStyle w:val="FootnoteReference"/>
        </w:rPr>
        <w:footnoteRef/>
      </w:r>
      <w:r>
        <w:t xml:space="preserve"> </w:t>
      </w:r>
      <w:r w:rsidRPr="00C115F4">
        <w:rPr>
          <w:sz w:val="20"/>
        </w:rPr>
        <w:t xml:space="preserve">In this component of work, </w:t>
      </w:r>
      <w:proofErr w:type="spellStart"/>
      <w:r w:rsidRPr="00C115F4">
        <w:rPr>
          <w:sz w:val="20"/>
        </w:rPr>
        <w:t>FutureWorks</w:t>
      </w:r>
      <w:proofErr w:type="spellEnd"/>
      <w:r w:rsidRPr="00C115F4">
        <w:rPr>
          <w:sz w:val="20"/>
        </w:rPr>
        <w:t xml:space="preserve"> envisions a </w:t>
      </w:r>
      <w:r>
        <w:rPr>
          <w:sz w:val="20"/>
        </w:rPr>
        <w:t>research</w:t>
      </w:r>
      <w:r w:rsidRPr="00C115F4">
        <w:rPr>
          <w:sz w:val="20"/>
        </w:rPr>
        <w:t xml:space="preserve"> relationship with Georgetown University’s Center on Education and the Workforce, headed by Anthony P. </w:t>
      </w:r>
      <w:proofErr w:type="spellStart"/>
      <w:r w:rsidRPr="00C115F4">
        <w:rPr>
          <w:sz w:val="20"/>
        </w:rPr>
        <w:t>Carnevale</w:t>
      </w:r>
      <w:proofErr w:type="spellEnd"/>
      <w:r w:rsidRPr="00C115F4">
        <w:rPr>
          <w:sz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3061"/>
    <w:multiLevelType w:val="hybridMultilevel"/>
    <w:tmpl w:val="5272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B44A0"/>
    <w:multiLevelType w:val="hybridMultilevel"/>
    <w:tmpl w:val="CA1C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E62AC"/>
    <w:multiLevelType w:val="hybridMultilevel"/>
    <w:tmpl w:val="C2E43D36"/>
    <w:lvl w:ilvl="0" w:tplc="BA667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24894"/>
    <w:multiLevelType w:val="hybridMultilevel"/>
    <w:tmpl w:val="3EAA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65D85"/>
    <w:multiLevelType w:val="hybridMultilevel"/>
    <w:tmpl w:val="9758AC40"/>
    <w:lvl w:ilvl="0" w:tplc="261C5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D0284"/>
    <w:multiLevelType w:val="hybridMultilevel"/>
    <w:tmpl w:val="40F8C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353AB"/>
    <w:multiLevelType w:val="hybridMultilevel"/>
    <w:tmpl w:val="2FE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E7665"/>
    <w:multiLevelType w:val="hybridMultilevel"/>
    <w:tmpl w:val="5E3C81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22A63"/>
    <w:multiLevelType w:val="hybridMultilevel"/>
    <w:tmpl w:val="87D0A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3A170E"/>
    <w:multiLevelType w:val="hybridMultilevel"/>
    <w:tmpl w:val="3EAA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6722BE"/>
    <w:multiLevelType w:val="hybridMultilevel"/>
    <w:tmpl w:val="2D6C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91BB3"/>
    <w:multiLevelType w:val="hybridMultilevel"/>
    <w:tmpl w:val="669A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5B09A1"/>
    <w:multiLevelType w:val="hybridMultilevel"/>
    <w:tmpl w:val="379E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646B3A"/>
    <w:multiLevelType w:val="hybridMultilevel"/>
    <w:tmpl w:val="A600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2211D"/>
    <w:multiLevelType w:val="hybridMultilevel"/>
    <w:tmpl w:val="FB22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5133F"/>
    <w:multiLevelType w:val="hybridMultilevel"/>
    <w:tmpl w:val="2FAA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D64EA3"/>
    <w:multiLevelType w:val="hybridMultilevel"/>
    <w:tmpl w:val="3FFC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3D7A2E"/>
    <w:multiLevelType w:val="hybridMultilevel"/>
    <w:tmpl w:val="3FFC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66C4F"/>
    <w:multiLevelType w:val="hybridMultilevel"/>
    <w:tmpl w:val="3FFC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604A33"/>
    <w:multiLevelType w:val="hybridMultilevel"/>
    <w:tmpl w:val="669A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2"/>
  </w:num>
  <w:num w:numId="4">
    <w:abstractNumId w:val="14"/>
  </w:num>
  <w:num w:numId="5">
    <w:abstractNumId w:val="9"/>
  </w:num>
  <w:num w:numId="6">
    <w:abstractNumId w:val="3"/>
  </w:num>
  <w:num w:numId="7">
    <w:abstractNumId w:val="15"/>
  </w:num>
  <w:num w:numId="8">
    <w:abstractNumId w:val="1"/>
  </w:num>
  <w:num w:numId="9">
    <w:abstractNumId w:val="8"/>
  </w:num>
  <w:num w:numId="10">
    <w:abstractNumId w:val="2"/>
  </w:num>
  <w:num w:numId="11">
    <w:abstractNumId w:val="4"/>
  </w:num>
  <w:num w:numId="12">
    <w:abstractNumId w:val="0"/>
  </w:num>
  <w:num w:numId="13">
    <w:abstractNumId w:val="19"/>
  </w:num>
  <w:num w:numId="14">
    <w:abstractNumId w:val="10"/>
  </w:num>
  <w:num w:numId="15">
    <w:abstractNumId w:val="13"/>
  </w:num>
  <w:num w:numId="16">
    <w:abstractNumId w:val="16"/>
  </w:num>
  <w:num w:numId="17">
    <w:abstractNumId w:val="18"/>
  </w:num>
  <w:num w:numId="18">
    <w:abstractNumId w:val="17"/>
  </w:num>
  <w:num w:numId="19">
    <w:abstractNumId w:val="1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w15:presenceInfo w15:providerId="None" w15:userId="Steve"/>
  </w15:person>
  <w15:person w15:author="Gritton, Michael">
    <w15:presenceInfo w15:providerId="AD" w15:userId="S-1-5-21-1800089149-1382942061-1845911597-232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57"/>
    <w:rsid w:val="0000040C"/>
    <w:rsid w:val="00001673"/>
    <w:rsid w:val="00005B07"/>
    <w:rsid w:val="00005CFE"/>
    <w:rsid w:val="00006E57"/>
    <w:rsid w:val="000419F8"/>
    <w:rsid w:val="000576B4"/>
    <w:rsid w:val="000A5643"/>
    <w:rsid w:val="000A74FF"/>
    <w:rsid w:val="000B583F"/>
    <w:rsid w:val="000D20BE"/>
    <w:rsid w:val="000D3458"/>
    <w:rsid w:val="000E647F"/>
    <w:rsid w:val="000F153F"/>
    <w:rsid w:val="000F35A9"/>
    <w:rsid w:val="000F4246"/>
    <w:rsid w:val="001140FA"/>
    <w:rsid w:val="0012276B"/>
    <w:rsid w:val="00122BAF"/>
    <w:rsid w:val="001234F6"/>
    <w:rsid w:val="00125B74"/>
    <w:rsid w:val="0013166B"/>
    <w:rsid w:val="001351E5"/>
    <w:rsid w:val="00146E69"/>
    <w:rsid w:val="00152115"/>
    <w:rsid w:val="001550EF"/>
    <w:rsid w:val="00160B4E"/>
    <w:rsid w:val="00163B06"/>
    <w:rsid w:val="0017007F"/>
    <w:rsid w:val="00173232"/>
    <w:rsid w:val="00173D16"/>
    <w:rsid w:val="00174C74"/>
    <w:rsid w:val="00174E01"/>
    <w:rsid w:val="0018490E"/>
    <w:rsid w:val="00191B73"/>
    <w:rsid w:val="0019415D"/>
    <w:rsid w:val="00197BD2"/>
    <w:rsid w:val="001B3E50"/>
    <w:rsid w:val="001B6CD1"/>
    <w:rsid w:val="001C147C"/>
    <w:rsid w:val="001C73E4"/>
    <w:rsid w:val="001E445B"/>
    <w:rsid w:val="001F0F5D"/>
    <w:rsid w:val="001F5BE4"/>
    <w:rsid w:val="0021489B"/>
    <w:rsid w:val="00227728"/>
    <w:rsid w:val="00232BB2"/>
    <w:rsid w:val="0023544A"/>
    <w:rsid w:val="002426C1"/>
    <w:rsid w:val="00253844"/>
    <w:rsid w:val="00260E6C"/>
    <w:rsid w:val="00291395"/>
    <w:rsid w:val="00295677"/>
    <w:rsid w:val="002A06DB"/>
    <w:rsid w:val="002A5F99"/>
    <w:rsid w:val="002B462A"/>
    <w:rsid w:val="002C2EF2"/>
    <w:rsid w:val="002D4547"/>
    <w:rsid w:val="002D4929"/>
    <w:rsid w:val="002F445F"/>
    <w:rsid w:val="002F4F16"/>
    <w:rsid w:val="00314EEA"/>
    <w:rsid w:val="0033415D"/>
    <w:rsid w:val="0034277D"/>
    <w:rsid w:val="00350C3C"/>
    <w:rsid w:val="00356EB5"/>
    <w:rsid w:val="00373EC0"/>
    <w:rsid w:val="00377B23"/>
    <w:rsid w:val="003843D0"/>
    <w:rsid w:val="00391B54"/>
    <w:rsid w:val="003A6973"/>
    <w:rsid w:val="003B0226"/>
    <w:rsid w:val="003C1659"/>
    <w:rsid w:val="003F0C38"/>
    <w:rsid w:val="003F4D4C"/>
    <w:rsid w:val="00402EE1"/>
    <w:rsid w:val="00406CC2"/>
    <w:rsid w:val="00407275"/>
    <w:rsid w:val="004132E0"/>
    <w:rsid w:val="00413D85"/>
    <w:rsid w:val="004157CC"/>
    <w:rsid w:val="00425B05"/>
    <w:rsid w:val="004308C1"/>
    <w:rsid w:val="00447B86"/>
    <w:rsid w:val="004633C9"/>
    <w:rsid w:val="00472F45"/>
    <w:rsid w:val="0047435E"/>
    <w:rsid w:val="00474411"/>
    <w:rsid w:val="00490656"/>
    <w:rsid w:val="00493A41"/>
    <w:rsid w:val="004A3C38"/>
    <w:rsid w:val="004B315A"/>
    <w:rsid w:val="004B39EC"/>
    <w:rsid w:val="004D243C"/>
    <w:rsid w:val="004D2985"/>
    <w:rsid w:val="004F7CA9"/>
    <w:rsid w:val="00514373"/>
    <w:rsid w:val="00521CB3"/>
    <w:rsid w:val="00522906"/>
    <w:rsid w:val="005311F5"/>
    <w:rsid w:val="005421C3"/>
    <w:rsid w:val="005475CB"/>
    <w:rsid w:val="00555AFB"/>
    <w:rsid w:val="00562B5D"/>
    <w:rsid w:val="00563917"/>
    <w:rsid w:val="005649D2"/>
    <w:rsid w:val="00571445"/>
    <w:rsid w:val="00572206"/>
    <w:rsid w:val="00593C05"/>
    <w:rsid w:val="00593D04"/>
    <w:rsid w:val="005A70D3"/>
    <w:rsid w:val="005B5D38"/>
    <w:rsid w:val="005B76B2"/>
    <w:rsid w:val="005D0171"/>
    <w:rsid w:val="005D06E0"/>
    <w:rsid w:val="005D1AE5"/>
    <w:rsid w:val="005D1F33"/>
    <w:rsid w:val="005D36D4"/>
    <w:rsid w:val="005E5E98"/>
    <w:rsid w:val="005E5EFE"/>
    <w:rsid w:val="005E730A"/>
    <w:rsid w:val="005F2CFA"/>
    <w:rsid w:val="006000BF"/>
    <w:rsid w:val="00604834"/>
    <w:rsid w:val="00605A1C"/>
    <w:rsid w:val="00613668"/>
    <w:rsid w:val="00616C50"/>
    <w:rsid w:val="00636254"/>
    <w:rsid w:val="00646646"/>
    <w:rsid w:val="006775FA"/>
    <w:rsid w:val="0068793B"/>
    <w:rsid w:val="00687979"/>
    <w:rsid w:val="006909EC"/>
    <w:rsid w:val="006A69FD"/>
    <w:rsid w:val="006A73A3"/>
    <w:rsid w:val="006B0A67"/>
    <w:rsid w:val="006B2652"/>
    <w:rsid w:val="006D2862"/>
    <w:rsid w:val="006E280D"/>
    <w:rsid w:val="006E2C50"/>
    <w:rsid w:val="00700578"/>
    <w:rsid w:val="00704F12"/>
    <w:rsid w:val="007065F9"/>
    <w:rsid w:val="007103B8"/>
    <w:rsid w:val="00720AE3"/>
    <w:rsid w:val="00722655"/>
    <w:rsid w:val="007228B9"/>
    <w:rsid w:val="00724F70"/>
    <w:rsid w:val="00726EDE"/>
    <w:rsid w:val="007446C2"/>
    <w:rsid w:val="00747EB3"/>
    <w:rsid w:val="00750402"/>
    <w:rsid w:val="00771670"/>
    <w:rsid w:val="007726FF"/>
    <w:rsid w:val="00777F74"/>
    <w:rsid w:val="007B48B6"/>
    <w:rsid w:val="007B4EBC"/>
    <w:rsid w:val="007C660A"/>
    <w:rsid w:val="007D4A13"/>
    <w:rsid w:val="007D5044"/>
    <w:rsid w:val="00806305"/>
    <w:rsid w:val="008069B2"/>
    <w:rsid w:val="0081068B"/>
    <w:rsid w:val="008155B3"/>
    <w:rsid w:val="0082791A"/>
    <w:rsid w:val="0083388F"/>
    <w:rsid w:val="00833DAB"/>
    <w:rsid w:val="00836BF0"/>
    <w:rsid w:val="00866916"/>
    <w:rsid w:val="00876F0C"/>
    <w:rsid w:val="00880F7E"/>
    <w:rsid w:val="00884CE9"/>
    <w:rsid w:val="00885E5B"/>
    <w:rsid w:val="00887DBE"/>
    <w:rsid w:val="008A5FB7"/>
    <w:rsid w:val="008B313A"/>
    <w:rsid w:val="008C4209"/>
    <w:rsid w:val="008D48CD"/>
    <w:rsid w:val="008D72DD"/>
    <w:rsid w:val="008E1551"/>
    <w:rsid w:val="008E526D"/>
    <w:rsid w:val="008E711F"/>
    <w:rsid w:val="009010F7"/>
    <w:rsid w:val="00905153"/>
    <w:rsid w:val="009055A5"/>
    <w:rsid w:val="00905871"/>
    <w:rsid w:val="00911745"/>
    <w:rsid w:val="00911F3B"/>
    <w:rsid w:val="00916F0C"/>
    <w:rsid w:val="00917712"/>
    <w:rsid w:val="009360D8"/>
    <w:rsid w:val="009370B3"/>
    <w:rsid w:val="00944B4F"/>
    <w:rsid w:val="0095191C"/>
    <w:rsid w:val="0095689A"/>
    <w:rsid w:val="00962DF8"/>
    <w:rsid w:val="00964118"/>
    <w:rsid w:val="00985E1E"/>
    <w:rsid w:val="0098668F"/>
    <w:rsid w:val="00993D0A"/>
    <w:rsid w:val="00993E23"/>
    <w:rsid w:val="009A0EAE"/>
    <w:rsid w:val="009A67CE"/>
    <w:rsid w:val="009B6C5E"/>
    <w:rsid w:val="009C106B"/>
    <w:rsid w:val="009C54CB"/>
    <w:rsid w:val="009C75DE"/>
    <w:rsid w:val="009E2A4B"/>
    <w:rsid w:val="009F2C39"/>
    <w:rsid w:val="009F2F13"/>
    <w:rsid w:val="009F54EF"/>
    <w:rsid w:val="00A01D43"/>
    <w:rsid w:val="00A04C6B"/>
    <w:rsid w:val="00A06E4C"/>
    <w:rsid w:val="00A129DA"/>
    <w:rsid w:val="00A205AC"/>
    <w:rsid w:val="00A242B9"/>
    <w:rsid w:val="00A302E1"/>
    <w:rsid w:val="00A35CEC"/>
    <w:rsid w:val="00A41341"/>
    <w:rsid w:val="00A43459"/>
    <w:rsid w:val="00A4495F"/>
    <w:rsid w:val="00A50869"/>
    <w:rsid w:val="00A52021"/>
    <w:rsid w:val="00A5491A"/>
    <w:rsid w:val="00A646A1"/>
    <w:rsid w:val="00A77F49"/>
    <w:rsid w:val="00A83B50"/>
    <w:rsid w:val="00A9269D"/>
    <w:rsid w:val="00A92FEE"/>
    <w:rsid w:val="00A9424E"/>
    <w:rsid w:val="00A967BE"/>
    <w:rsid w:val="00A97EB0"/>
    <w:rsid w:val="00AC76EF"/>
    <w:rsid w:val="00AD3E39"/>
    <w:rsid w:val="00AD5113"/>
    <w:rsid w:val="00AE072E"/>
    <w:rsid w:val="00AE1DB6"/>
    <w:rsid w:val="00AE5E27"/>
    <w:rsid w:val="00B07CB6"/>
    <w:rsid w:val="00B3132B"/>
    <w:rsid w:val="00B37569"/>
    <w:rsid w:val="00B50530"/>
    <w:rsid w:val="00B57FA9"/>
    <w:rsid w:val="00B73A4B"/>
    <w:rsid w:val="00B754DD"/>
    <w:rsid w:val="00B76FD4"/>
    <w:rsid w:val="00B9374C"/>
    <w:rsid w:val="00B97338"/>
    <w:rsid w:val="00BC6CE1"/>
    <w:rsid w:val="00BD0F06"/>
    <w:rsid w:val="00BE3456"/>
    <w:rsid w:val="00C115F4"/>
    <w:rsid w:val="00C25405"/>
    <w:rsid w:val="00C3312A"/>
    <w:rsid w:val="00C41831"/>
    <w:rsid w:val="00C43115"/>
    <w:rsid w:val="00C57C25"/>
    <w:rsid w:val="00C702C5"/>
    <w:rsid w:val="00C91C2D"/>
    <w:rsid w:val="00C9259C"/>
    <w:rsid w:val="00C97E40"/>
    <w:rsid w:val="00CA11F2"/>
    <w:rsid w:val="00CA7DFB"/>
    <w:rsid w:val="00CE2348"/>
    <w:rsid w:val="00CE3FDA"/>
    <w:rsid w:val="00CE4178"/>
    <w:rsid w:val="00CF5B31"/>
    <w:rsid w:val="00D05039"/>
    <w:rsid w:val="00D461D8"/>
    <w:rsid w:val="00D51DB8"/>
    <w:rsid w:val="00D56950"/>
    <w:rsid w:val="00D84B8B"/>
    <w:rsid w:val="00DC0CB3"/>
    <w:rsid w:val="00DC289D"/>
    <w:rsid w:val="00DC2A14"/>
    <w:rsid w:val="00DD4122"/>
    <w:rsid w:val="00DF469A"/>
    <w:rsid w:val="00E10A79"/>
    <w:rsid w:val="00E13A08"/>
    <w:rsid w:val="00E213DA"/>
    <w:rsid w:val="00E27D00"/>
    <w:rsid w:val="00E32053"/>
    <w:rsid w:val="00E3498E"/>
    <w:rsid w:val="00E47136"/>
    <w:rsid w:val="00E52F7B"/>
    <w:rsid w:val="00E6032F"/>
    <w:rsid w:val="00E60EFB"/>
    <w:rsid w:val="00E717AB"/>
    <w:rsid w:val="00E77A9F"/>
    <w:rsid w:val="00E913FA"/>
    <w:rsid w:val="00EA01F0"/>
    <w:rsid w:val="00EB5B64"/>
    <w:rsid w:val="00ED6181"/>
    <w:rsid w:val="00ED6519"/>
    <w:rsid w:val="00EF0B9A"/>
    <w:rsid w:val="00EF4D42"/>
    <w:rsid w:val="00EF4DB0"/>
    <w:rsid w:val="00F01465"/>
    <w:rsid w:val="00F06024"/>
    <w:rsid w:val="00F2665A"/>
    <w:rsid w:val="00F337DE"/>
    <w:rsid w:val="00F35A2A"/>
    <w:rsid w:val="00F645E4"/>
    <w:rsid w:val="00F745C0"/>
    <w:rsid w:val="00F81B52"/>
    <w:rsid w:val="00F94FBA"/>
    <w:rsid w:val="00F9687A"/>
    <w:rsid w:val="00FA0F1A"/>
    <w:rsid w:val="00FE19CF"/>
    <w:rsid w:val="00FE2F2A"/>
    <w:rsid w:val="00FF43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FB70"/>
  <w15:docId w15:val="{81F6D630-877D-4BC8-B26B-1853D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E3E9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B3"/>
    <w:pPr>
      <w:ind w:left="720"/>
      <w:contextualSpacing/>
    </w:pPr>
  </w:style>
  <w:style w:type="paragraph" w:styleId="FootnoteText">
    <w:name w:val="footnote text"/>
    <w:basedOn w:val="Normal"/>
    <w:link w:val="FootnoteTextChar"/>
    <w:uiPriority w:val="99"/>
    <w:unhideWhenUsed/>
    <w:rsid w:val="00356EB5"/>
  </w:style>
  <w:style w:type="character" w:customStyle="1" w:styleId="FootnoteTextChar">
    <w:name w:val="Footnote Text Char"/>
    <w:basedOn w:val="DefaultParagraphFont"/>
    <w:link w:val="FootnoteText"/>
    <w:uiPriority w:val="99"/>
    <w:rsid w:val="00356EB5"/>
    <w:rPr>
      <w:rFonts w:ascii="Times New Roman" w:hAnsi="Times New Roman"/>
    </w:rPr>
  </w:style>
  <w:style w:type="character" w:styleId="FootnoteReference">
    <w:name w:val="footnote reference"/>
    <w:basedOn w:val="DefaultParagraphFont"/>
    <w:uiPriority w:val="99"/>
    <w:semiHidden/>
    <w:unhideWhenUsed/>
    <w:rsid w:val="00356EB5"/>
    <w:rPr>
      <w:vertAlign w:val="superscript"/>
    </w:rPr>
  </w:style>
  <w:style w:type="character" w:customStyle="1" w:styleId="apple-converted-space">
    <w:name w:val="apple-converted-space"/>
    <w:basedOn w:val="DefaultParagraphFont"/>
    <w:rsid w:val="008155B3"/>
  </w:style>
  <w:style w:type="paragraph" w:styleId="Footer">
    <w:name w:val="footer"/>
    <w:basedOn w:val="Normal"/>
    <w:link w:val="FooterChar"/>
    <w:rsid w:val="00125B74"/>
    <w:pPr>
      <w:tabs>
        <w:tab w:val="center" w:pos="4320"/>
        <w:tab w:val="right" w:pos="8640"/>
      </w:tabs>
    </w:pPr>
  </w:style>
  <w:style w:type="character" w:customStyle="1" w:styleId="FooterChar">
    <w:name w:val="Footer Char"/>
    <w:basedOn w:val="DefaultParagraphFont"/>
    <w:link w:val="Footer"/>
    <w:rsid w:val="00125B74"/>
    <w:rPr>
      <w:rFonts w:ascii="Times New Roman" w:hAnsi="Times New Roman"/>
    </w:rPr>
  </w:style>
  <w:style w:type="character" w:styleId="PageNumber">
    <w:name w:val="page number"/>
    <w:basedOn w:val="DefaultParagraphFont"/>
    <w:rsid w:val="00125B74"/>
  </w:style>
  <w:style w:type="paragraph" w:styleId="BalloonText">
    <w:name w:val="Balloon Text"/>
    <w:basedOn w:val="Normal"/>
    <w:link w:val="BalloonTextChar"/>
    <w:semiHidden/>
    <w:unhideWhenUsed/>
    <w:rsid w:val="00B97338"/>
    <w:rPr>
      <w:rFonts w:ascii="Segoe UI" w:hAnsi="Segoe UI" w:cs="Segoe UI"/>
      <w:sz w:val="18"/>
      <w:szCs w:val="18"/>
    </w:rPr>
  </w:style>
  <w:style w:type="character" w:customStyle="1" w:styleId="BalloonTextChar">
    <w:name w:val="Balloon Text Char"/>
    <w:basedOn w:val="DefaultParagraphFont"/>
    <w:link w:val="BalloonText"/>
    <w:semiHidden/>
    <w:rsid w:val="00B97338"/>
    <w:rPr>
      <w:rFonts w:ascii="Segoe UI" w:hAnsi="Segoe UI" w:cs="Segoe UI"/>
      <w:sz w:val="18"/>
      <w:szCs w:val="18"/>
    </w:rPr>
  </w:style>
  <w:style w:type="character" w:styleId="CommentReference">
    <w:name w:val="annotation reference"/>
    <w:basedOn w:val="DefaultParagraphFont"/>
    <w:semiHidden/>
    <w:unhideWhenUsed/>
    <w:rsid w:val="00C3312A"/>
    <w:rPr>
      <w:sz w:val="16"/>
      <w:szCs w:val="16"/>
    </w:rPr>
  </w:style>
  <w:style w:type="paragraph" w:styleId="CommentText">
    <w:name w:val="annotation text"/>
    <w:basedOn w:val="Normal"/>
    <w:link w:val="CommentTextChar"/>
    <w:semiHidden/>
    <w:unhideWhenUsed/>
    <w:rsid w:val="00C3312A"/>
    <w:rPr>
      <w:sz w:val="20"/>
      <w:szCs w:val="20"/>
    </w:rPr>
  </w:style>
  <w:style w:type="character" w:customStyle="1" w:styleId="CommentTextChar">
    <w:name w:val="Comment Text Char"/>
    <w:basedOn w:val="DefaultParagraphFont"/>
    <w:link w:val="CommentText"/>
    <w:semiHidden/>
    <w:rsid w:val="00C3312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3312A"/>
    <w:rPr>
      <w:b/>
      <w:bCs/>
    </w:rPr>
  </w:style>
  <w:style w:type="character" w:customStyle="1" w:styleId="CommentSubjectChar">
    <w:name w:val="Comment Subject Char"/>
    <w:basedOn w:val="CommentTextChar"/>
    <w:link w:val="CommentSubject"/>
    <w:semiHidden/>
    <w:rsid w:val="00C3312A"/>
    <w:rPr>
      <w:rFonts w:ascii="Times New Roman" w:hAnsi="Times New Roman"/>
      <w:b/>
      <w:bCs/>
      <w:sz w:val="20"/>
      <w:szCs w:val="20"/>
    </w:rPr>
  </w:style>
  <w:style w:type="character" w:styleId="Hyperlink">
    <w:name w:val="Hyperlink"/>
    <w:basedOn w:val="DefaultParagraphFont"/>
    <w:rsid w:val="00295677"/>
    <w:rPr>
      <w:color w:val="0000FF" w:themeColor="hyperlink"/>
      <w:u w:val="single"/>
    </w:rPr>
  </w:style>
  <w:style w:type="character" w:styleId="FollowedHyperlink">
    <w:name w:val="FollowedHyperlink"/>
    <w:basedOn w:val="DefaultParagraphFont"/>
    <w:rsid w:val="000D20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8865">
      <w:bodyDiv w:val="1"/>
      <w:marLeft w:val="0"/>
      <w:marRight w:val="0"/>
      <w:marTop w:val="0"/>
      <w:marBottom w:val="0"/>
      <w:divBdr>
        <w:top w:val="none" w:sz="0" w:space="0" w:color="auto"/>
        <w:left w:val="none" w:sz="0" w:space="0" w:color="auto"/>
        <w:bottom w:val="none" w:sz="0" w:space="0" w:color="auto"/>
        <w:right w:val="none" w:sz="0" w:space="0" w:color="auto"/>
      </w:divBdr>
    </w:div>
    <w:div w:id="136459579">
      <w:bodyDiv w:val="1"/>
      <w:marLeft w:val="0"/>
      <w:marRight w:val="0"/>
      <w:marTop w:val="0"/>
      <w:marBottom w:val="0"/>
      <w:divBdr>
        <w:top w:val="none" w:sz="0" w:space="0" w:color="auto"/>
        <w:left w:val="none" w:sz="0" w:space="0" w:color="auto"/>
        <w:bottom w:val="none" w:sz="0" w:space="0" w:color="auto"/>
        <w:right w:val="none" w:sz="0" w:space="0" w:color="auto"/>
      </w:divBdr>
    </w:div>
    <w:div w:id="237981352">
      <w:bodyDiv w:val="1"/>
      <w:marLeft w:val="0"/>
      <w:marRight w:val="0"/>
      <w:marTop w:val="0"/>
      <w:marBottom w:val="0"/>
      <w:divBdr>
        <w:top w:val="none" w:sz="0" w:space="0" w:color="auto"/>
        <w:left w:val="none" w:sz="0" w:space="0" w:color="auto"/>
        <w:bottom w:val="none" w:sz="0" w:space="0" w:color="auto"/>
        <w:right w:val="none" w:sz="0" w:space="0" w:color="auto"/>
      </w:divBdr>
    </w:div>
    <w:div w:id="352077026">
      <w:bodyDiv w:val="1"/>
      <w:marLeft w:val="0"/>
      <w:marRight w:val="0"/>
      <w:marTop w:val="0"/>
      <w:marBottom w:val="0"/>
      <w:divBdr>
        <w:top w:val="none" w:sz="0" w:space="0" w:color="auto"/>
        <w:left w:val="none" w:sz="0" w:space="0" w:color="auto"/>
        <w:bottom w:val="none" w:sz="0" w:space="0" w:color="auto"/>
        <w:right w:val="none" w:sz="0" w:space="0" w:color="auto"/>
      </w:divBdr>
    </w:div>
    <w:div w:id="388190042">
      <w:bodyDiv w:val="1"/>
      <w:marLeft w:val="0"/>
      <w:marRight w:val="0"/>
      <w:marTop w:val="0"/>
      <w:marBottom w:val="0"/>
      <w:divBdr>
        <w:top w:val="none" w:sz="0" w:space="0" w:color="auto"/>
        <w:left w:val="none" w:sz="0" w:space="0" w:color="auto"/>
        <w:bottom w:val="none" w:sz="0" w:space="0" w:color="auto"/>
        <w:right w:val="none" w:sz="0" w:space="0" w:color="auto"/>
      </w:divBdr>
    </w:div>
    <w:div w:id="499153458">
      <w:bodyDiv w:val="1"/>
      <w:marLeft w:val="0"/>
      <w:marRight w:val="0"/>
      <w:marTop w:val="0"/>
      <w:marBottom w:val="0"/>
      <w:divBdr>
        <w:top w:val="none" w:sz="0" w:space="0" w:color="auto"/>
        <w:left w:val="none" w:sz="0" w:space="0" w:color="auto"/>
        <w:bottom w:val="none" w:sz="0" w:space="0" w:color="auto"/>
        <w:right w:val="none" w:sz="0" w:space="0" w:color="auto"/>
      </w:divBdr>
    </w:div>
    <w:div w:id="531649983">
      <w:bodyDiv w:val="1"/>
      <w:marLeft w:val="0"/>
      <w:marRight w:val="0"/>
      <w:marTop w:val="0"/>
      <w:marBottom w:val="0"/>
      <w:divBdr>
        <w:top w:val="none" w:sz="0" w:space="0" w:color="auto"/>
        <w:left w:val="none" w:sz="0" w:space="0" w:color="auto"/>
        <w:bottom w:val="none" w:sz="0" w:space="0" w:color="auto"/>
        <w:right w:val="none" w:sz="0" w:space="0" w:color="auto"/>
      </w:divBdr>
    </w:div>
    <w:div w:id="612908695">
      <w:bodyDiv w:val="1"/>
      <w:marLeft w:val="0"/>
      <w:marRight w:val="0"/>
      <w:marTop w:val="0"/>
      <w:marBottom w:val="0"/>
      <w:divBdr>
        <w:top w:val="none" w:sz="0" w:space="0" w:color="auto"/>
        <w:left w:val="none" w:sz="0" w:space="0" w:color="auto"/>
        <w:bottom w:val="none" w:sz="0" w:space="0" w:color="auto"/>
        <w:right w:val="none" w:sz="0" w:space="0" w:color="auto"/>
      </w:divBdr>
    </w:div>
    <w:div w:id="647780306">
      <w:bodyDiv w:val="1"/>
      <w:marLeft w:val="0"/>
      <w:marRight w:val="0"/>
      <w:marTop w:val="0"/>
      <w:marBottom w:val="0"/>
      <w:divBdr>
        <w:top w:val="none" w:sz="0" w:space="0" w:color="auto"/>
        <w:left w:val="none" w:sz="0" w:space="0" w:color="auto"/>
        <w:bottom w:val="none" w:sz="0" w:space="0" w:color="auto"/>
        <w:right w:val="none" w:sz="0" w:space="0" w:color="auto"/>
      </w:divBdr>
    </w:div>
    <w:div w:id="987978462">
      <w:bodyDiv w:val="1"/>
      <w:marLeft w:val="0"/>
      <w:marRight w:val="0"/>
      <w:marTop w:val="0"/>
      <w:marBottom w:val="0"/>
      <w:divBdr>
        <w:top w:val="none" w:sz="0" w:space="0" w:color="auto"/>
        <w:left w:val="none" w:sz="0" w:space="0" w:color="auto"/>
        <w:bottom w:val="none" w:sz="0" w:space="0" w:color="auto"/>
        <w:right w:val="none" w:sz="0" w:space="0" w:color="auto"/>
      </w:divBdr>
      <w:divsChild>
        <w:div w:id="40518238">
          <w:marLeft w:val="0"/>
          <w:marRight w:val="0"/>
          <w:marTop w:val="0"/>
          <w:marBottom w:val="0"/>
          <w:divBdr>
            <w:top w:val="none" w:sz="0" w:space="0" w:color="auto"/>
            <w:left w:val="none" w:sz="0" w:space="0" w:color="auto"/>
            <w:bottom w:val="none" w:sz="0" w:space="0" w:color="auto"/>
            <w:right w:val="none" w:sz="0" w:space="0" w:color="auto"/>
          </w:divBdr>
          <w:divsChild>
            <w:div w:id="1495563206">
              <w:marLeft w:val="0"/>
              <w:marRight w:val="0"/>
              <w:marTop w:val="0"/>
              <w:marBottom w:val="0"/>
              <w:divBdr>
                <w:top w:val="none" w:sz="0" w:space="0" w:color="auto"/>
                <w:left w:val="none" w:sz="0" w:space="0" w:color="auto"/>
                <w:bottom w:val="none" w:sz="0" w:space="0" w:color="auto"/>
                <w:right w:val="none" w:sz="0" w:space="0" w:color="auto"/>
              </w:divBdr>
              <w:divsChild>
                <w:div w:id="1398554334">
                  <w:marLeft w:val="0"/>
                  <w:marRight w:val="0"/>
                  <w:marTop w:val="0"/>
                  <w:marBottom w:val="0"/>
                  <w:divBdr>
                    <w:top w:val="none" w:sz="0" w:space="0" w:color="auto"/>
                    <w:left w:val="none" w:sz="0" w:space="0" w:color="auto"/>
                    <w:bottom w:val="none" w:sz="0" w:space="0" w:color="auto"/>
                    <w:right w:val="none" w:sz="0" w:space="0" w:color="auto"/>
                  </w:divBdr>
                  <w:divsChild>
                    <w:div w:id="162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73507">
      <w:bodyDiv w:val="1"/>
      <w:marLeft w:val="0"/>
      <w:marRight w:val="0"/>
      <w:marTop w:val="0"/>
      <w:marBottom w:val="0"/>
      <w:divBdr>
        <w:top w:val="none" w:sz="0" w:space="0" w:color="auto"/>
        <w:left w:val="none" w:sz="0" w:space="0" w:color="auto"/>
        <w:bottom w:val="none" w:sz="0" w:space="0" w:color="auto"/>
        <w:right w:val="none" w:sz="0" w:space="0" w:color="auto"/>
      </w:divBdr>
    </w:div>
    <w:div w:id="1467048408">
      <w:bodyDiv w:val="1"/>
      <w:marLeft w:val="0"/>
      <w:marRight w:val="0"/>
      <w:marTop w:val="0"/>
      <w:marBottom w:val="0"/>
      <w:divBdr>
        <w:top w:val="none" w:sz="0" w:space="0" w:color="auto"/>
        <w:left w:val="none" w:sz="0" w:space="0" w:color="auto"/>
        <w:bottom w:val="none" w:sz="0" w:space="0" w:color="auto"/>
        <w:right w:val="none" w:sz="0" w:space="0" w:color="auto"/>
      </w:divBdr>
    </w:div>
    <w:div w:id="1558013665">
      <w:bodyDiv w:val="1"/>
      <w:marLeft w:val="0"/>
      <w:marRight w:val="0"/>
      <w:marTop w:val="0"/>
      <w:marBottom w:val="0"/>
      <w:divBdr>
        <w:top w:val="none" w:sz="0" w:space="0" w:color="auto"/>
        <w:left w:val="none" w:sz="0" w:space="0" w:color="auto"/>
        <w:bottom w:val="none" w:sz="0" w:space="0" w:color="auto"/>
        <w:right w:val="none" w:sz="0" w:space="0" w:color="auto"/>
      </w:divBdr>
    </w:div>
    <w:div w:id="1727298978">
      <w:bodyDiv w:val="1"/>
      <w:marLeft w:val="0"/>
      <w:marRight w:val="0"/>
      <w:marTop w:val="0"/>
      <w:marBottom w:val="0"/>
      <w:divBdr>
        <w:top w:val="none" w:sz="0" w:space="0" w:color="auto"/>
        <w:left w:val="none" w:sz="0" w:space="0" w:color="auto"/>
        <w:bottom w:val="none" w:sz="0" w:space="0" w:color="auto"/>
        <w:right w:val="none" w:sz="0" w:space="0" w:color="auto"/>
      </w:divBdr>
    </w:div>
    <w:div w:id="210845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kipda.org/files/PDF/Public_Administration/CEDS12-Final.pdf" TargetMode="External"/><Relationship Id="rId2" Type="http://schemas.openxmlformats.org/officeDocument/2006/relationships/hyperlink" Target="https://www.eda.gov/programs/multi-agency/" TargetMode="External"/></Relationship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hyperlink" Target="http://www.acce.org/divisions/education-attainment-division/" TargetMode="External"/><Relationship Id="rId12" Type="http://schemas.openxmlformats.org/officeDocument/2006/relationships/hyperlink" Target="http://completecollege.org/purpose-first/"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AD527-F800-2245-81DC-33C2869F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5710</Words>
  <Characters>32552</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michon</dc:creator>
  <cp:keywords/>
  <cp:lastModifiedBy>Microsoft Office User</cp:lastModifiedBy>
  <cp:revision>2</cp:revision>
  <dcterms:created xsi:type="dcterms:W3CDTF">2016-10-21T16:38:00Z</dcterms:created>
  <dcterms:modified xsi:type="dcterms:W3CDTF">2016-10-21T16:38:00Z</dcterms:modified>
</cp:coreProperties>
</file>